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71" w:rsidRPr="00B25744" w:rsidRDefault="00B25744" w:rsidP="00B25744">
      <w:pPr>
        <w:jc w:val="center"/>
        <w:rPr>
          <w:rFonts w:ascii="Arial Black" w:hAnsi="Arial Black"/>
        </w:rPr>
      </w:pPr>
      <w:r w:rsidRPr="00B25744">
        <w:rPr>
          <w:rFonts w:ascii="Arial Black" w:hAnsi="Arial Black"/>
        </w:rPr>
        <w:t>Configure Gmail</w:t>
      </w:r>
      <w:r w:rsidR="00807D91">
        <w:rPr>
          <w:rFonts w:ascii="Arial Black" w:hAnsi="Arial Black"/>
        </w:rPr>
        <w:t xml:space="preserve"> </w:t>
      </w:r>
      <w:proofErr w:type="spellStart"/>
      <w:proofErr w:type="gramStart"/>
      <w:r w:rsidR="00807D91">
        <w:rPr>
          <w:rFonts w:ascii="Arial Black" w:hAnsi="Arial Black"/>
        </w:rPr>
        <w:t>Smtp</w:t>
      </w:r>
      <w:proofErr w:type="spellEnd"/>
      <w:proofErr w:type="gramEnd"/>
      <w:r w:rsidRPr="00B25744">
        <w:rPr>
          <w:rFonts w:ascii="Arial Black" w:hAnsi="Arial Black"/>
        </w:rPr>
        <w:t xml:space="preserve"> in </w:t>
      </w:r>
      <w:proofErr w:type="spellStart"/>
      <w:r w:rsidRPr="00B25744">
        <w:rPr>
          <w:rFonts w:ascii="Arial Black" w:hAnsi="Arial Black"/>
        </w:rPr>
        <w:t>Laravel</w:t>
      </w:r>
      <w:proofErr w:type="spellEnd"/>
    </w:p>
    <w:p w:rsidR="00B25744" w:rsidRDefault="00B25744">
      <w:r>
        <w:t xml:space="preserve">Step 1: </w:t>
      </w:r>
    </w:p>
    <w:p w:rsidR="00B25744" w:rsidRDefault="00B25744" w:rsidP="00B25744">
      <w:pPr>
        <w:pStyle w:val="ListParagraph"/>
        <w:numPr>
          <w:ilvl w:val="0"/>
          <w:numId w:val="1"/>
        </w:numPr>
      </w:pPr>
      <w:r>
        <w:t>Open .</w:t>
      </w:r>
      <w:proofErr w:type="spellStart"/>
      <w:r>
        <w:t>env</w:t>
      </w:r>
      <w:proofErr w:type="spellEnd"/>
      <w:r>
        <w:t xml:space="preserve"> file from root directory.</w:t>
      </w:r>
    </w:p>
    <w:p w:rsidR="00B25744" w:rsidRDefault="00B25744" w:rsidP="00B25744">
      <w:pPr>
        <w:pStyle w:val="ListParagraph"/>
        <w:numPr>
          <w:ilvl w:val="0"/>
          <w:numId w:val="1"/>
        </w:numPr>
      </w:pPr>
      <w:r>
        <w:t>Update these details</w:t>
      </w:r>
    </w:p>
    <w:p w:rsidR="00B25744" w:rsidRDefault="00B25744" w:rsidP="00B25744">
      <w:pPr>
        <w:ind w:left="360"/>
      </w:pPr>
      <w:r>
        <w:t>MAIL_MAILER=</w:t>
      </w:r>
      <w:proofErr w:type="spellStart"/>
      <w:proofErr w:type="gramStart"/>
      <w:r>
        <w:t>smtp</w:t>
      </w:r>
      <w:proofErr w:type="spellEnd"/>
      <w:proofErr w:type="gramEnd"/>
    </w:p>
    <w:p w:rsidR="00B25744" w:rsidRDefault="00B25744" w:rsidP="00B25744">
      <w:pPr>
        <w:ind w:left="360"/>
      </w:pPr>
      <w:r>
        <w:t>MAIL_HOST=smtp.gmail.com</w:t>
      </w:r>
    </w:p>
    <w:p w:rsidR="00B25744" w:rsidRDefault="00B25744" w:rsidP="00B25744">
      <w:pPr>
        <w:ind w:left="360"/>
      </w:pPr>
      <w:r>
        <w:t>MAIL_PORT=587</w:t>
      </w:r>
    </w:p>
    <w:p w:rsidR="00B25744" w:rsidRDefault="00B25744" w:rsidP="00B25744">
      <w:pPr>
        <w:ind w:left="360"/>
      </w:pPr>
      <w:r>
        <w:t>MAIL_USERNAME=</w:t>
      </w:r>
    </w:p>
    <w:p w:rsidR="00B25744" w:rsidRDefault="00B25744" w:rsidP="00B25744">
      <w:pPr>
        <w:ind w:left="360"/>
      </w:pPr>
      <w:r>
        <w:t>MAIL_PASSWORD=</w:t>
      </w:r>
    </w:p>
    <w:p w:rsidR="00B25744" w:rsidRDefault="00B25744" w:rsidP="00B25744">
      <w:pPr>
        <w:ind w:left="360"/>
      </w:pPr>
      <w:r>
        <w:t>MAIL_ENCRYPTION=</w:t>
      </w:r>
      <w:proofErr w:type="spellStart"/>
      <w:r>
        <w:t>tls</w:t>
      </w:r>
      <w:proofErr w:type="spellEnd"/>
    </w:p>
    <w:p w:rsidR="00B25744" w:rsidRDefault="00B25744" w:rsidP="00B25744">
      <w:pPr>
        <w:ind w:left="360"/>
      </w:pPr>
      <w:r>
        <w:t>MAIL_FROM_ADDRESS=</w:t>
      </w:r>
    </w:p>
    <w:p w:rsidR="00B25744" w:rsidRDefault="00B25744" w:rsidP="00B25744">
      <w:pPr>
        <w:ind w:left="360"/>
      </w:pPr>
      <w:r>
        <w:t>MAIL_FROM_NAME="${APP_NAME}</w:t>
      </w:r>
    </w:p>
    <w:p w:rsidR="00B25744" w:rsidRDefault="00B25744" w:rsidP="00B25744">
      <w:pPr>
        <w:ind w:left="360"/>
      </w:pPr>
    </w:p>
    <w:p w:rsidR="00B25744" w:rsidRDefault="00B25744" w:rsidP="00B25744">
      <w:pPr>
        <w:ind w:left="360"/>
      </w:pPr>
    </w:p>
    <w:p w:rsidR="00B25744" w:rsidRDefault="00B25744" w:rsidP="00B25744">
      <w:pPr>
        <w:ind w:left="360"/>
      </w:pPr>
      <w:r>
        <w:t xml:space="preserve">Note: </w:t>
      </w:r>
    </w:p>
    <w:p w:rsidR="00B25744" w:rsidRDefault="00B25744" w:rsidP="00B25744">
      <w:pPr>
        <w:pStyle w:val="ListParagraph"/>
        <w:numPr>
          <w:ilvl w:val="0"/>
          <w:numId w:val="2"/>
        </w:numPr>
      </w:pPr>
      <w:r>
        <w:t>User name is same as default email gmail address.</w:t>
      </w:r>
    </w:p>
    <w:p w:rsidR="00B25744" w:rsidRDefault="00B25744" w:rsidP="00B25744">
      <w:pPr>
        <w:pStyle w:val="ListParagraph"/>
        <w:numPr>
          <w:ilvl w:val="0"/>
          <w:numId w:val="2"/>
        </w:numPr>
      </w:pPr>
      <w:r>
        <w:t>Mail from _address is same email address.</w:t>
      </w:r>
    </w:p>
    <w:p w:rsidR="00B25744" w:rsidRDefault="00B25744" w:rsidP="00B25744">
      <w:pPr>
        <w:pStyle w:val="ListParagraph"/>
        <w:numPr>
          <w:ilvl w:val="0"/>
          <w:numId w:val="2"/>
        </w:numPr>
        <w:pBdr>
          <w:bottom w:val="double" w:sz="6" w:space="1" w:color="auto"/>
        </w:pBdr>
      </w:pPr>
      <w:r>
        <w:t>Mail password is … third party app password in Gmail.</w:t>
      </w:r>
    </w:p>
    <w:p w:rsidR="00B25744" w:rsidRDefault="00B25744" w:rsidP="00B25744">
      <w:r>
        <w:t>Step 2:</w:t>
      </w:r>
    </w:p>
    <w:p w:rsidR="00B25744" w:rsidRDefault="00B25744" w:rsidP="00B25744">
      <w:r>
        <w:rPr>
          <w:noProof/>
        </w:rPr>
        <w:drawing>
          <wp:anchor distT="0" distB="0" distL="114300" distR="114300" simplePos="0" relativeHeight="251658240" behindDoc="1" locked="0" layoutInCell="1" allowOverlap="1">
            <wp:simplePos x="0" y="0"/>
            <wp:positionH relativeFrom="column">
              <wp:posOffset>-400050</wp:posOffset>
            </wp:positionH>
            <wp:positionV relativeFrom="paragraph">
              <wp:posOffset>213995</wp:posOffset>
            </wp:positionV>
            <wp:extent cx="6762750" cy="25527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762750" cy="2552700"/>
                    </a:xfrm>
                    <a:prstGeom prst="rect">
                      <a:avLst/>
                    </a:prstGeom>
                    <a:noFill/>
                    <a:ln w="9525">
                      <a:noFill/>
                      <a:miter lim="800000"/>
                      <a:headEnd/>
                      <a:tailEnd/>
                    </a:ln>
                  </pic:spPr>
                </pic:pic>
              </a:graphicData>
            </a:graphic>
          </wp:anchor>
        </w:drawing>
      </w:r>
      <w:r>
        <w:t xml:space="preserve">Make following configuration changes in </w:t>
      </w:r>
      <w:proofErr w:type="spellStart"/>
      <w:r>
        <w:t>config</w:t>
      </w:r>
      <w:proofErr w:type="spellEnd"/>
      <w:r>
        <w:t xml:space="preserve">/mail.php </w:t>
      </w:r>
      <w:proofErr w:type="gramStart"/>
      <w:r>
        <w:t>file .</w:t>
      </w:r>
      <w:proofErr w:type="gramEnd"/>
    </w:p>
    <w:p w:rsidR="00B25744" w:rsidRDefault="00B25744" w:rsidP="00B25744"/>
    <w:p w:rsidR="00B25744" w:rsidRDefault="00B25744" w:rsidP="00B25744"/>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roofErr w:type="gramStart"/>
      <w:r>
        <w:lastRenderedPageBreak/>
        <w:t>Step 3.</w:t>
      </w:r>
      <w:proofErr w:type="gramEnd"/>
      <w:r>
        <w:t xml:space="preserve"> Enable email verification on fortify.php</w:t>
      </w:r>
    </w:p>
    <w:p w:rsidR="00B25744" w:rsidRDefault="00B25744" w:rsidP="00B25744">
      <w:pPr>
        <w:pStyle w:val="ListParagraph"/>
      </w:pPr>
    </w:p>
    <w:p w:rsidR="00B25744" w:rsidRDefault="00B25744" w:rsidP="00B25744">
      <w:pPr>
        <w:pStyle w:val="ListParagraph"/>
      </w:pPr>
      <w:r>
        <w:rPr>
          <w:noProof/>
        </w:rPr>
        <w:drawing>
          <wp:anchor distT="0" distB="0" distL="114300" distR="114300" simplePos="0" relativeHeight="251659264" behindDoc="1" locked="0" layoutInCell="1" allowOverlap="1">
            <wp:simplePos x="0" y="0"/>
            <wp:positionH relativeFrom="column">
              <wp:posOffset>476250</wp:posOffset>
            </wp:positionH>
            <wp:positionV relativeFrom="paragraph">
              <wp:posOffset>635</wp:posOffset>
            </wp:positionV>
            <wp:extent cx="5943600" cy="26987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698750"/>
                    </a:xfrm>
                    <a:prstGeom prst="rect">
                      <a:avLst/>
                    </a:prstGeom>
                    <a:noFill/>
                    <a:ln w="9525">
                      <a:noFill/>
                      <a:miter lim="800000"/>
                      <a:headEnd/>
                      <a:tailEnd/>
                    </a:ln>
                  </pic:spPr>
                </pic:pic>
              </a:graphicData>
            </a:graphic>
          </wp:anchor>
        </w:drawing>
      </w: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Bdr>
          <w:bottom w:val="double" w:sz="6" w:space="1" w:color="auto"/>
        </w:pBdr>
      </w:pPr>
    </w:p>
    <w:p w:rsidR="00B25744" w:rsidRDefault="00B25744" w:rsidP="00B25744">
      <w:pPr>
        <w:pStyle w:val="ListParagraph"/>
      </w:pPr>
    </w:p>
    <w:p w:rsidR="00B25744" w:rsidRPr="00B25744" w:rsidRDefault="00B25744" w:rsidP="00B25744">
      <w:pPr>
        <w:pStyle w:val="Heading1"/>
        <w:shd w:val="clear" w:color="auto" w:fill="FFFFFF"/>
        <w:spacing w:before="0" w:beforeAutospacing="0"/>
        <w:jc w:val="center"/>
        <w:rPr>
          <w:rFonts w:ascii="Helvetica" w:hAnsi="Helvetica" w:cs="Helvetica"/>
          <w:b w:val="0"/>
          <w:bCs w:val="0"/>
          <w:color w:val="737376"/>
        </w:rPr>
      </w:pPr>
      <w:proofErr w:type="gramStart"/>
      <w:r>
        <w:t>Step 4.</w:t>
      </w:r>
      <w:proofErr w:type="gramEnd"/>
      <w:r>
        <w:t xml:space="preserve">  </w:t>
      </w:r>
      <w:r w:rsidRPr="00B25744">
        <w:rPr>
          <w:rFonts w:ascii="Helvetica" w:hAnsi="Helvetica" w:cs="Helvetica"/>
          <w:b w:val="0"/>
          <w:bCs w:val="0"/>
          <w:color w:val="737376"/>
        </w:rPr>
        <w:t>Enabling less secure apps to access Gmail</w:t>
      </w:r>
    </w:p>
    <w:p w:rsidR="00B25744" w:rsidRPr="00B25744" w:rsidRDefault="00B25744" w:rsidP="00B25744">
      <w:pPr>
        <w:shd w:val="clear" w:color="auto" w:fill="FFFFFF"/>
        <w:spacing w:after="100" w:afterAutospacing="1" w:line="240" w:lineRule="auto"/>
        <w:rPr>
          <w:rFonts w:ascii="Helvetica" w:eastAsia="Times New Roman" w:hAnsi="Helvetica" w:cs="Helvetica"/>
          <w:b/>
          <w:bCs/>
          <w:sz w:val="24"/>
          <w:szCs w:val="24"/>
        </w:rPr>
      </w:pPr>
      <w:r w:rsidRPr="00B25744">
        <w:rPr>
          <w:rFonts w:ascii="Helvetica" w:eastAsia="Times New Roman" w:hAnsi="Helvetica" w:cs="Helvetica"/>
          <w:b/>
          <w:bCs/>
          <w:sz w:val="24"/>
          <w:szCs w:val="24"/>
        </w:rPr>
        <w:t>1. Turning on 'less secure apps' settings as mail domain Administrator</w:t>
      </w:r>
    </w:p>
    <w:p w:rsidR="00B25744" w:rsidRPr="00B25744" w:rsidRDefault="00B25744" w:rsidP="00B25744">
      <w:pPr>
        <w:numPr>
          <w:ilvl w:val="0"/>
          <w:numId w:val="3"/>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Open your Google Admin console (</w:t>
      </w:r>
      <w:hyperlink r:id="rId7" w:tgtFrame="_blank" w:history="1">
        <w:r w:rsidRPr="00B25744">
          <w:rPr>
            <w:rFonts w:ascii="Helvetica" w:eastAsia="Times New Roman" w:hAnsi="Helvetica" w:cs="Helvetica"/>
            <w:color w:val="007BFF"/>
            <w:sz w:val="16"/>
          </w:rPr>
          <w:t>admin.google.com</w:t>
        </w:r>
      </w:hyperlink>
      <w:r w:rsidRPr="00B25744">
        <w:rPr>
          <w:rFonts w:ascii="Helvetica" w:eastAsia="Times New Roman" w:hAnsi="Helvetica" w:cs="Helvetica"/>
          <w:color w:val="737376"/>
          <w:sz w:val="16"/>
          <w:szCs w:val="16"/>
        </w:rPr>
        <w:t>).</w:t>
      </w:r>
    </w:p>
    <w:p w:rsidR="00B25744" w:rsidRPr="00B25744" w:rsidRDefault="00B25744" w:rsidP="00B25744">
      <w:pPr>
        <w:numPr>
          <w:ilvl w:val="0"/>
          <w:numId w:val="3"/>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Click </w:t>
      </w:r>
      <w:r w:rsidRPr="00B25744">
        <w:rPr>
          <w:rFonts w:ascii="Consolas" w:eastAsia="Times New Roman" w:hAnsi="Consolas" w:cs="Courier New"/>
          <w:color w:val="E83E8C"/>
          <w:sz w:val="14"/>
        </w:rPr>
        <w:t>Security</w:t>
      </w:r>
      <w:r w:rsidRPr="00B25744">
        <w:rPr>
          <w:rFonts w:ascii="Helvetica" w:eastAsia="Times New Roman" w:hAnsi="Helvetica" w:cs="Helvetica"/>
          <w:color w:val="737376"/>
          <w:sz w:val="16"/>
          <w:szCs w:val="16"/>
        </w:rPr>
        <w:t> &gt; </w:t>
      </w:r>
      <w:r w:rsidRPr="00B25744">
        <w:rPr>
          <w:rFonts w:ascii="Consolas" w:eastAsia="Times New Roman" w:hAnsi="Consolas" w:cs="Courier New"/>
          <w:color w:val="E83E8C"/>
          <w:sz w:val="14"/>
        </w:rPr>
        <w:t>Basic settings</w:t>
      </w:r>
      <w:r w:rsidRPr="00B25744">
        <w:rPr>
          <w:rFonts w:ascii="Helvetica" w:eastAsia="Times New Roman" w:hAnsi="Helvetica" w:cs="Helvetica"/>
          <w:color w:val="737376"/>
          <w:sz w:val="16"/>
          <w:szCs w:val="16"/>
        </w:rPr>
        <w:t>.</w:t>
      </w:r>
    </w:p>
    <w:p w:rsidR="00B25744" w:rsidRPr="00B25744" w:rsidRDefault="00B25744" w:rsidP="00B25744">
      <w:pPr>
        <w:numPr>
          <w:ilvl w:val="0"/>
          <w:numId w:val="3"/>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Under </w:t>
      </w:r>
      <w:r w:rsidRPr="00B25744">
        <w:rPr>
          <w:rFonts w:ascii="Helvetica" w:eastAsia="Times New Roman" w:hAnsi="Helvetica" w:cs="Helvetica"/>
          <w:i/>
          <w:iCs/>
          <w:color w:val="737376"/>
          <w:sz w:val="16"/>
          <w:szCs w:val="16"/>
        </w:rPr>
        <w:t>Less secure apps</w:t>
      </w:r>
      <w:r w:rsidRPr="00B25744">
        <w:rPr>
          <w:rFonts w:ascii="Helvetica" w:eastAsia="Times New Roman" w:hAnsi="Helvetica" w:cs="Helvetica"/>
          <w:color w:val="737376"/>
          <w:sz w:val="16"/>
          <w:szCs w:val="16"/>
        </w:rPr>
        <w:t>, select </w:t>
      </w:r>
      <w:proofErr w:type="gramStart"/>
      <w:r w:rsidRPr="00B25744">
        <w:rPr>
          <w:rFonts w:ascii="Consolas" w:eastAsia="Times New Roman" w:hAnsi="Consolas" w:cs="Courier New"/>
          <w:color w:val="E83E8C"/>
          <w:sz w:val="14"/>
        </w:rPr>
        <w:t>Go</w:t>
      </w:r>
      <w:proofErr w:type="gramEnd"/>
      <w:r w:rsidRPr="00B25744">
        <w:rPr>
          <w:rFonts w:ascii="Consolas" w:eastAsia="Times New Roman" w:hAnsi="Consolas" w:cs="Courier New"/>
          <w:color w:val="E83E8C"/>
          <w:sz w:val="14"/>
        </w:rPr>
        <w:t xml:space="preserve"> to settings for less secure apps</w:t>
      </w:r>
      <w:r w:rsidRPr="00B25744">
        <w:rPr>
          <w:rFonts w:ascii="Helvetica" w:eastAsia="Times New Roman" w:hAnsi="Helvetica" w:cs="Helvetica"/>
          <w:color w:val="737376"/>
          <w:sz w:val="16"/>
          <w:szCs w:val="16"/>
        </w:rPr>
        <w:t>.</w:t>
      </w:r>
    </w:p>
    <w:p w:rsidR="00B25744" w:rsidRPr="00B25744" w:rsidRDefault="00B25744" w:rsidP="00B25744">
      <w:pPr>
        <w:numPr>
          <w:ilvl w:val="0"/>
          <w:numId w:val="3"/>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 xml:space="preserve">In the </w:t>
      </w:r>
      <w:proofErr w:type="spellStart"/>
      <w:r w:rsidRPr="00B25744">
        <w:rPr>
          <w:rFonts w:ascii="Helvetica" w:eastAsia="Times New Roman" w:hAnsi="Helvetica" w:cs="Helvetica"/>
          <w:color w:val="737376"/>
          <w:sz w:val="16"/>
          <w:szCs w:val="16"/>
        </w:rPr>
        <w:t>subwindow</w:t>
      </w:r>
      <w:proofErr w:type="spellEnd"/>
      <w:r w:rsidRPr="00B25744">
        <w:rPr>
          <w:rFonts w:ascii="Helvetica" w:eastAsia="Times New Roman" w:hAnsi="Helvetica" w:cs="Helvetica"/>
          <w:color w:val="737376"/>
          <w:sz w:val="16"/>
          <w:szCs w:val="16"/>
        </w:rPr>
        <w:t>, select the </w:t>
      </w:r>
      <w:r w:rsidRPr="00B25744">
        <w:rPr>
          <w:rFonts w:ascii="Consolas" w:eastAsia="Times New Roman" w:hAnsi="Consolas" w:cs="Courier New"/>
          <w:color w:val="E83E8C"/>
          <w:sz w:val="14"/>
        </w:rPr>
        <w:t>Enforce access to less secure apps for all users</w:t>
      </w:r>
      <w:r w:rsidRPr="00B25744">
        <w:rPr>
          <w:rFonts w:ascii="Helvetica" w:eastAsia="Times New Roman" w:hAnsi="Helvetica" w:cs="Helvetica"/>
          <w:color w:val="737376"/>
          <w:sz w:val="16"/>
          <w:szCs w:val="16"/>
        </w:rPr>
        <w:t> radio button.</w:t>
      </w:r>
      <w:r w:rsidRPr="00B25744">
        <w:rPr>
          <w:rFonts w:ascii="Helvetica" w:eastAsia="Times New Roman" w:hAnsi="Helvetica" w:cs="Helvetica"/>
          <w:color w:val="737376"/>
          <w:sz w:val="16"/>
          <w:szCs w:val="16"/>
        </w:rPr>
        <w:br/>
      </w:r>
      <w:r w:rsidRPr="00B25744">
        <w:rPr>
          <w:rFonts w:ascii="Helvetica" w:eastAsia="Times New Roman" w:hAnsi="Helvetica" w:cs="Helvetica"/>
          <w:color w:val="737376"/>
          <w:sz w:val="13"/>
          <w:szCs w:val="13"/>
        </w:rPr>
        <w:t>(You can also use the </w:t>
      </w:r>
      <w:r w:rsidRPr="00B25744">
        <w:rPr>
          <w:rFonts w:ascii="Consolas" w:eastAsia="Times New Roman" w:hAnsi="Consolas" w:cs="Courier New"/>
          <w:color w:val="E83E8C"/>
          <w:sz w:val="11"/>
        </w:rPr>
        <w:t>Allow users to manage their access to less secure apps</w:t>
      </w:r>
      <w:r w:rsidRPr="00B25744">
        <w:rPr>
          <w:rFonts w:ascii="Helvetica" w:eastAsia="Times New Roman" w:hAnsi="Helvetica" w:cs="Helvetica"/>
          <w:color w:val="737376"/>
          <w:sz w:val="13"/>
          <w:szCs w:val="13"/>
        </w:rPr>
        <w:t>, but don't forget to turn on the </w:t>
      </w:r>
      <w:r w:rsidRPr="00B25744">
        <w:rPr>
          <w:rFonts w:ascii="Helvetica" w:eastAsia="Times New Roman" w:hAnsi="Helvetica" w:cs="Helvetica"/>
          <w:i/>
          <w:iCs/>
          <w:color w:val="737376"/>
          <w:sz w:val="13"/>
          <w:szCs w:val="13"/>
        </w:rPr>
        <w:t>less secure apps</w:t>
      </w:r>
      <w:r w:rsidRPr="00B25744">
        <w:rPr>
          <w:rFonts w:ascii="Helvetica" w:eastAsia="Times New Roman" w:hAnsi="Helvetica" w:cs="Helvetica"/>
          <w:color w:val="737376"/>
          <w:sz w:val="13"/>
          <w:szCs w:val="13"/>
        </w:rPr>
        <w:t xml:space="preserve"> option in </w:t>
      </w:r>
      <w:proofErr w:type="gramStart"/>
      <w:r w:rsidRPr="00B25744">
        <w:rPr>
          <w:rFonts w:ascii="Helvetica" w:eastAsia="Times New Roman" w:hAnsi="Helvetica" w:cs="Helvetica"/>
          <w:color w:val="737376"/>
          <w:sz w:val="13"/>
          <w:szCs w:val="13"/>
        </w:rPr>
        <w:t>users</w:t>
      </w:r>
      <w:proofErr w:type="gramEnd"/>
      <w:r w:rsidRPr="00B25744">
        <w:rPr>
          <w:rFonts w:ascii="Helvetica" w:eastAsia="Times New Roman" w:hAnsi="Helvetica" w:cs="Helvetica"/>
          <w:color w:val="737376"/>
          <w:sz w:val="13"/>
          <w:szCs w:val="13"/>
        </w:rPr>
        <w:t xml:space="preserve"> settings then!)</w:t>
      </w:r>
    </w:p>
    <w:p w:rsidR="00B25744" w:rsidRPr="00B25744" w:rsidRDefault="00B25744" w:rsidP="00B25744">
      <w:pPr>
        <w:numPr>
          <w:ilvl w:val="0"/>
          <w:numId w:val="3"/>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Click the </w:t>
      </w:r>
      <w:r w:rsidRPr="00B25744">
        <w:rPr>
          <w:rFonts w:ascii="Consolas" w:eastAsia="Times New Roman" w:hAnsi="Consolas" w:cs="Courier New"/>
          <w:color w:val="E83E8C"/>
          <w:sz w:val="14"/>
        </w:rPr>
        <w:t>Save</w:t>
      </w:r>
      <w:r w:rsidRPr="00B25744">
        <w:rPr>
          <w:rFonts w:ascii="Helvetica" w:eastAsia="Times New Roman" w:hAnsi="Helvetica" w:cs="Helvetica"/>
          <w:color w:val="737376"/>
          <w:sz w:val="16"/>
          <w:szCs w:val="16"/>
        </w:rPr>
        <w:t> button.</w:t>
      </w:r>
    </w:p>
    <w:p w:rsidR="00B25744" w:rsidRPr="00B25744" w:rsidRDefault="00B25744" w:rsidP="00B25744">
      <w:pPr>
        <w:shd w:val="clear" w:color="auto" w:fill="FFFFFF"/>
        <w:spacing w:after="100" w:afterAutospacing="1" w:line="240" w:lineRule="auto"/>
        <w:rPr>
          <w:rFonts w:ascii="Helvetica" w:eastAsia="Times New Roman" w:hAnsi="Helvetica" w:cs="Helvetica"/>
          <w:b/>
          <w:bCs/>
          <w:sz w:val="24"/>
          <w:szCs w:val="24"/>
        </w:rPr>
      </w:pPr>
      <w:r w:rsidRPr="00B25744">
        <w:rPr>
          <w:rFonts w:ascii="Helvetica" w:eastAsia="Times New Roman" w:hAnsi="Helvetica" w:cs="Helvetica"/>
          <w:b/>
          <w:bCs/>
          <w:sz w:val="24"/>
          <w:szCs w:val="24"/>
        </w:rPr>
        <w:t>2. Turning on 'less secure apps' settings as mailbox user</w:t>
      </w:r>
    </w:p>
    <w:p w:rsidR="00B25744" w:rsidRPr="00B25744" w:rsidRDefault="00B25744" w:rsidP="00B25744">
      <w:pPr>
        <w:numPr>
          <w:ilvl w:val="0"/>
          <w:numId w:val="4"/>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Go to your (</w:t>
      </w:r>
      <w:hyperlink r:id="rId8" w:tgtFrame="_blank" w:history="1">
        <w:r w:rsidRPr="00B25744">
          <w:rPr>
            <w:rFonts w:ascii="Helvetica" w:eastAsia="Times New Roman" w:hAnsi="Helvetica" w:cs="Helvetica"/>
            <w:color w:val="007BFF"/>
            <w:sz w:val="16"/>
          </w:rPr>
          <w:t>Google Account</w:t>
        </w:r>
      </w:hyperlink>
      <w:r w:rsidRPr="00B25744">
        <w:rPr>
          <w:rFonts w:ascii="Helvetica" w:eastAsia="Times New Roman" w:hAnsi="Helvetica" w:cs="Helvetica"/>
          <w:color w:val="737376"/>
          <w:sz w:val="16"/>
          <w:szCs w:val="16"/>
        </w:rPr>
        <w:t>).</w:t>
      </w:r>
    </w:p>
    <w:p w:rsidR="00B25744" w:rsidRPr="00B25744" w:rsidRDefault="00B25744" w:rsidP="00B25744">
      <w:pPr>
        <w:numPr>
          <w:ilvl w:val="0"/>
          <w:numId w:val="4"/>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On the left navigation panel, click </w:t>
      </w:r>
      <w:r w:rsidRPr="00B25744">
        <w:rPr>
          <w:rFonts w:ascii="Consolas" w:eastAsia="Times New Roman" w:hAnsi="Consolas" w:cs="Courier New"/>
          <w:color w:val="E83E8C"/>
          <w:sz w:val="14"/>
        </w:rPr>
        <w:t>Security</w:t>
      </w:r>
      <w:r w:rsidRPr="00B25744">
        <w:rPr>
          <w:rFonts w:ascii="Helvetica" w:eastAsia="Times New Roman" w:hAnsi="Helvetica" w:cs="Helvetica"/>
          <w:color w:val="737376"/>
          <w:sz w:val="16"/>
          <w:szCs w:val="16"/>
        </w:rPr>
        <w:t>.</w:t>
      </w:r>
    </w:p>
    <w:p w:rsidR="00B25744" w:rsidRPr="00B25744" w:rsidRDefault="00B25744" w:rsidP="00B25744">
      <w:pPr>
        <w:numPr>
          <w:ilvl w:val="0"/>
          <w:numId w:val="4"/>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On the bottom of the page, in the </w:t>
      </w:r>
      <w:proofErr w:type="gramStart"/>
      <w:r w:rsidRPr="00B25744">
        <w:rPr>
          <w:rFonts w:ascii="Helvetica" w:eastAsia="Times New Roman" w:hAnsi="Helvetica" w:cs="Helvetica"/>
          <w:i/>
          <w:iCs/>
          <w:color w:val="737376"/>
          <w:sz w:val="16"/>
          <w:szCs w:val="16"/>
        </w:rPr>
        <w:t>Less</w:t>
      </w:r>
      <w:proofErr w:type="gramEnd"/>
      <w:r w:rsidRPr="00B25744">
        <w:rPr>
          <w:rFonts w:ascii="Helvetica" w:eastAsia="Times New Roman" w:hAnsi="Helvetica" w:cs="Helvetica"/>
          <w:i/>
          <w:iCs/>
          <w:color w:val="737376"/>
          <w:sz w:val="16"/>
          <w:szCs w:val="16"/>
        </w:rPr>
        <w:t xml:space="preserve"> secure app access panel</w:t>
      </w:r>
      <w:r w:rsidRPr="00B25744">
        <w:rPr>
          <w:rFonts w:ascii="Helvetica" w:eastAsia="Times New Roman" w:hAnsi="Helvetica" w:cs="Helvetica"/>
          <w:color w:val="737376"/>
          <w:sz w:val="16"/>
          <w:szCs w:val="16"/>
        </w:rPr>
        <w:t>, click </w:t>
      </w:r>
      <w:r w:rsidRPr="00B25744">
        <w:rPr>
          <w:rFonts w:ascii="Consolas" w:eastAsia="Times New Roman" w:hAnsi="Consolas" w:cs="Courier New"/>
          <w:color w:val="E83E8C"/>
          <w:sz w:val="14"/>
        </w:rPr>
        <w:t>Turn on access</w:t>
      </w:r>
      <w:r w:rsidRPr="00B25744">
        <w:rPr>
          <w:rFonts w:ascii="Helvetica" w:eastAsia="Times New Roman" w:hAnsi="Helvetica" w:cs="Helvetica"/>
          <w:color w:val="737376"/>
          <w:sz w:val="16"/>
          <w:szCs w:val="16"/>
        </w:rPr>
        <w:t>.</w:t>
      </w:r>
      <w:r w:rsidRPr="00B25744">
        <w:rPr>
          <w:rFonts w:ascii="Helvetica" w:eastAsia="Times New Roman" w:hAnsi="Helvetica" w:cs="Helvetica"/>
          <w:color w:val="737376"/>
          <w:sz w:val="16"/>
          <w:szCs w:val="16"/>
        </w:rPr>
        <w:br/>
      </w:r>
      <w:r w:rsidRPr="00B25744">
        <w:rPr>
          <w:rFonts w:ascii="Helvetica" w:eastAsia="Times New Roman" w:hAnsi="Helvetica" w:cs="Helvetica"/>
          <w:b/>
          <w:bCs/>
          <w:color w:val="737376"/>
          <w:sz w:val="16"/>
          <w:szCs w:val="16"/>
        </w:rPr>
        <w:t>If you don't see this setting, your administrator might have turned off less secure app account access (</w:t>
      </w:r>
      <w:r w:rsidRPr="00B25744">
        <w:rPr>
          <w:rFonts w:ascii="Helvetica" w:eastAsia="Times New Roman" w:hAnsi="Helvetica" w:cs="Helvetica"/>
          <w:b/>
          <w:bCs/>
          <w:i/>
          <w:iCs/>
          <w:color w:val="737376"/>
          <w:sz w:val="16"/>
          <w:szCs w:val="16"/>
        </w:rPr>
        <w:t>check the instruction above</w:t>
      </w:r>
      <w:r w:rsidRPr="00B25744">
        <w:rPr>
          <w:rFonts w:ascii="Helvetica" w:eastAsia="Times New Roman" w:hAnsi="Helvetica" w:cs="Helvetica"/>
          <w:b/>
          <w:bCs/>
          <w:color w:val="737376"/>
          <w:sz w:val="16"/>
          <w:szCs w:val="16"/>
        </w:rPr>
        <w:t>).</w:t>
      </w:r>
    </w:p>
    <w:p w:rsidR="00B25744" w:rsidRPr="00B25744" w:rsidRDefault="00B25744" w:rsidP="00B25744">
      <w:pPr>
        <w:numPr>
          <w:ilvl w:val="0"/>
          <w:numId w:val="4"/>
        </w:numPr>
        <w:shd w:val="clear" w:color="auto" w:fill="FFFFFF"/>
        <w:spacing w:before="100" w:beforeAutospacing="1" w:after="100" w:afterAutospacing="1" w:line="240" w:lineRule="auto"/>
        <w:rPr>
          <w:rFonts w:ascii="Helvetica" w:eastAsia="Times New Roman" w:hAnsi="Helvetica" w:cs="Helvetica"/>
          <w:color w:val="737376"/>
          <w:sz w:val="16"/>
          <w:szCs w:val="16"/>
        </w:rPr>
      </w:pPr>
      <w:r w:rsidRPr="00B25744">
        <w:rPr>
          <w:rFonts w:ascii="Helvetica" w:eastAsia="Times New Roman" w:hAnsi="Helvetica" w:cs="Helvetica"/>
          <w:color w:val="737376"/>
          <w:sz w:val="16"/>
          <w:szCs w:val="16"/>
        </w:rPr>
        <w:t>Click the </w:t>
      </w:r>
      <w:r w:rsidRPr="00B25744">
        <w:rPr>
          <w:rFonts w:ascii="Consolas" w:eastAsia="Times New Roman" w:hAnsi="Consolas" w:cs="Courier New"/>
          <w:color w:val="E83E8C"/>
          <w:sz w:val="14"/>
        </w:rPr>
        <w:t>Save</w:t>
      </w:r>
      <w:r w:rsidRPr="00B25744">
        <w:rPr>
          <w:rFonts w:ascii="Helvetica" w:eastAsia="Times New Roman" w:hAnsi="Helvetica" w:cs="Helvetica"/>
          <w:color w:val="737376"/>
          <w:sz w:val="16"/>
          <w:szCs w:val="16"/>
        </w:rPr>
        <w:t> button.</w:t>
      </w: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ListParagraph"/>
      </w:pPr>
    </w:p>
    <w:p w:rsidR="00B25744" w:rsidRDefault="00B25744" w:rsidP="00B25744">
      <w:pPr>
        <w:pStyle w:val="Heading1"/>
        <w:shd w:val="clear" w:color="auto" w:fill="FFFFFF"/>
        <w:rPr>
          <w:rFonts w:ascii="Arial" w:hAnsi="Arial" w:cs="Arial"/>
          <w:b w:val="0"/>
          <w:bCs w:val="0"/>
          <w:color w:val="202124"/>
        </w:rPr>
      </w:pPr>
      <w:r>
        <w:lastRenderedPageBreak/>
        <w:t xml:space="preserve">Step 5: </w:t>
      </w:r>
      <w:r>
        <w:rPr>
          <w:rFonts w:ascii="Arial" w:hAnsi="Arial" w:cs="Arial"/>
          <w:b w:val="0"/>
          <w:bCs w:val="0"/>
          <w:color w:val="202124"/>
        </w:rPr>
        <w:t xml:space="preserve">Check Gmail through other email platforms enable </w:t>
      </w:r>
      <w:proofErr w:type="spellStart"/>
      <w:proofErr w:type="gramStart"/>
      <w:r>
        <w:rPr>
          <w:rFonts w:ascii="Arial" w:hAnsi="Arial" w:cs="Arial"/>
          <w:b w:val="0"/>
          <w:bCs w:val="0"/>
          <w:color w:val="202124"/>
        </w:rPr>
        <w:t>imap</w:t>
      </w:r>
      <w:proofErr w:type="spellEnd"/>
      <w:r>
        <w:rPr>
          <w:rFonts w:ascii="Arial" w:hAnsi="Arial" w:cs="Arial"/>
          <w:b w:val="0"/>
          <w:bCs w:val="0"/>
          <w:color w:val="202124"/>
        </w:rPr>
        <w:t xml:space="preserve"> .</w:t>
      </w:r>
      <w:proofErr w:type="gramEnd"/>
    </w:p>
    <w:p w:rsidR="00B25744" w:rsidRPr="00B25744" w:rsidRDefault="00B25744" w:rsidP="00B25744">
      <w:pPr>
        <w:pStyle w:val="NormalWeb"/>
        <w:shd w:val="clear" w:color="auto" w:fill="FFFFFF"/>
        <w:rPr>
          <w:rFonts w:ascii="Helvetica" w:hAnsi="Helvetica" w:cs="Helvetica"/>
          <w:color w:val="3C4043"/>
        </w:rPr>
      </w:pPr>
      <w:r w:rsidRPr="00B25744">
        <w:rPr>
          <w:rFonts w:ascii="Helvetica" w:hAnsi="Helvetica" w:cs="Helvetica"/>
          <w:color w:val="3C4043"/>
        </w:rPr>
        <w:t>Set up IMAP and change your SMTP settings to read Gmail messages in other mail clients, like Microsoft Outlook and Apple Mail. When you use IMAP, you can read your Gmail messages on multiple devices, and messages are synced in real time. You can also </w:t>
      </w:r>
      <w:hyperlink r:id="rId9" w:history="1">
        <w:r w:rsidRPr="00B25744">
          <w:rPr>
            <w:rStyle w:val="Hyperlink"/>
            <w:rFonts w:ascii="Helvetica" w:hAnsi="Helvetica" w:cs="Helvetica"/>
            <w:color w:val="1A73E8"/>
          </w:rPr>
          <w:t>read Gmail messages using POP</w:t>
        </w:r>
      </w:hyperlink>
      <w:r w:rsidRPr="00B25744">
        <w:rPr>
          <w:rFonts w:ascii="Helvetica" w:hAnsi="Helvetica" w:cs="Helvetica"/>
          <w:color w:val="3C4043"/>
        </w:rPr>
        <w:t>.</w:t>
      </w:r>
    </w:p>
    <w:p w:rsidR="00B25744" w:rsidRPr="00B25744" w:rsidRDefault="00B25744" w:rsidP="00B25744">
      <w:pPr>
        <w:pStyle w:val="NormalWeb"/>
        <w:shd w:val="clear" w:color="auto" w:fill="FFFFFF"/>
        <w:rPr>
          <w:rFonts w:ascii="Helvetica" w:hAnsi="Helvetica" w:cs="Helvetica"/>
          <w:color w:val="3C4043"/>
        </w:rPr>
      </w:pPr>
      <w:r w:rsidRPr="00B25744">
        <w:rPr>
          <w:rFonts w:ascii="Helvetica" w:hAnsi="Helvetica" w:cs="Helvetica"/>
          <w:color w:val="3C4043"/>
        </w:rPr>
        <w:t>Note: To avoid temporarily locking yourself out of your account, make sure you don't exceed 2500 MB per day for IMAP downloads and 500 MB per day for IMAP uploads. If you're setting up a single IMAP account on multiple computers, try taking a break between each setup.</w:t>
      </w:r>
    </w:p>
    <w:p w:rsidR="00B25744" w:rsidRDefault="00B25744" w:rsidP="00B25744">
      <w:pPr>
        <w:pStyle w:val="Heading2"/>
        <w:shd w:val="clear" w:color="auto" w:fill="FFFFFF"/>
        <w:rPr>
          <w:rFonts w:ascii="Arial" w:hAnsi="Arial" w:cs="Arial"/>
          <w:b w:val="0"/>
          <w:bCs w:val="0"/>
          <w:color w:val="202124"/>
          <w:sz w:val="36"/>
          <w:szCs w:val="36"/>
        </w:rPr>
      </w:pPr>
      <w:r>
        <w:rPr>
          <w:rFonts w:ascii="Arial" w:hAnsi="Arial" w:cs="Arial"/>
          <w:b w:val="0"/>
          <w:bCs w:val="0"/>
          <w:color w:val="202124"/>
        </w:rPr>
        <w:t>Set up IMAP</w:t>
      </w:r>
    </w:p>
    <w:p w:rsidR="00B25744" w:rsidRDefault="00B25744" w:rsidP="00B25744">
      <w:pPr>
        <w:pStyle w:val="Heading3"/>
        <w:shd w:val="clear" w:color="auto" w:fill="FFFFFF"/>
        <w:rPr>
          <w:rFonts w:ascii="Arial" w:hAnsi="Arial" w:cs="Arial"/>
          <w:b w:val="0"/>
          <w:bCs w:val="0"/>
          <w:color w:val="202124"/>
        </w:rPr>
      </w:pPr>
      <w:r>
        <w:rPr>
          <w:rFonts w:ascii="Arial" w:hAnsi="Arial" w:cs="Arial"/>
          <w:b w:val="0"/>
          <w:bCs w:val="0"/>
          <w:color w:val="202124"/>
        </w:rPr>
        <w:t>Step 1: Check that IMAP is turned on</w:t>
      </w:r>
    </w:p>
    <w:p w:rsidR="00B25744" w:rsidRDefault="00B25744" w:rsidP="00B25744">
      <w:pPr>
        <w:numPr>
          <w:ilvl w:val="0"/>
          <w:numId w:val="5"/>
        </w:numPr>
        <w:shd w:val="clear" w:color="auto" w:fill="FFFFFF"/>
        <w:spacing w:before="100" w:beforeAutospacing="1" w:after="100" w:afterAutospacing="1" w:line="240" w:lineRule="auto"/>
        <w:textAlignment w:val="baseline"/>
        <w:rPr>
          <w:rFonts w:ascii="Helvetica" w:hAnsi="Helvetica" w:cs="Helvetica"/>
          <w:color w:val="3C4043"/>
          <w:sz w:val="14"/>
          <w:szCs w:val="14"/>
        </w:rPr>
      </w:pPr>
      <w:r>
        <w:rPr>
          <w:rFonts w:ascii="Helvetica" w:hAnsi="Helvetica" w:cs="Helvetica"/>
          <w:color w:val="3C4043"/>
          <w:sz w:val="14"/>
          <w:szCs w:val="14"/>
        </w:rPr>
        <w:t>On your computer, open </w:t>
      </w:r>
      <w:hyperlink r:id="rId10" w:tgtFrame="_blank" w:history="1">
        <w:r>
          <w:rPr>
            <w:rStyle w:val="Hyperlink"/>
            <w:rFonts w:ascii="Helvetica" w:hAnsi="Helvetica" w:cs="Helvetica"/>
            <w:color w:val="1A73E8"/>
            <w:sz w:val="14"/>
            <w:szCs w:val="14"/>
          </w:rPr>
          <w:t>Gmail</w:t>
        </w:r>
      </w:hyperlink>
      <w:r>
        <w:rPr>
          <w:rFonts w:ascii="Helvetica" w:hAnsi="Helvetica" w:cs="Helvetica"/>
          <w:color w:val="3C4043"/>
          <w:sz w:val="14"/>
          <w:szCs w:val="14"/>
        </w:rPr>
        <w:t>.</w:t>
      </w:r>
    </w:p>
    <w:p w:rsidR="00B25744" w:rsidRDefault="00B25744" w:rsidP="00B25744">
      <w:pPr>
        <w:numPr>
          <w:ilvl w:val="0"/>
          <w:numId w:val="5"/>
        </w:numPr>
        <w:shd w:val="clear" w:color="auto" w:fill="FFFFFF"/>
        <w:spacing w:before="100" w:beforeAutospacing="1" w:after="100" w:afterAutospacing="1" w:line="240" w:lineRule="auto"/>
        <w:textAlignment w:val="baseline"/>
        <w:rPr>
          <w:rFonts w:ascii="Helvetica" w:hAnsi="Helvetica" w:cs="Helvetica"/>
          <w:color w:val="3C4043"/>
          <w:sz w:val="14"/>
          <w:szCs w:val="14"/>
        </w:rPr>
      </w:pPr>
      <w:r>
        <w:rPr>
          <w:rFonts w:ascii="Helvetica" w:hAnsi="Helvetica" w:cs="Helvetica"/>
          <w:color w:val="3C4043"/>
          <w:sz w:val="14"/>
          <w:szCs w:val="14"/>
        </w:rPr>
        <w:t>In the top right, click Settings </w:t>
      </w:r>
      <w:r>
        <w:rPr>
          <w:rFonts w:ascii="Helvetica" w:hAnsi="Helvetica" w:cs="Helvetica"/>
          <w:noProof/>
          <w:color w:val="3C4043"/>
          <w:sz w:val="14"/>
          <w:szCs w:val="14"/>
        </w:rPr>
        <w:drawing>
          <wp:inline distT="0" distB="0" distL="0" distR="0">
            <wp:extent cx="171450" cy="171450"/>
            <wp:effectExtent l="19050" t="0" r="0" b="0"/>
            <wp:docPr id="7" name="Picture 7"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s"/>
                    <pic:cNvPicPr>
                      <a:picLocks noChangeAspect="1" noChangeArrowheads="1"/>
                    </pic:cNvPicPr>
                  </pic:nvPicPr>
                  <pic:blipFill>
                    <a:blip r:embed="rId1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ascii="Helvetica" w:hAnsi="Helvetica" w:cs="Helvetica"/>
          <w:color w:val="3C4043"/>
          <w:sz w:val="14"/>
          <w:szCs w:val="14"/>
        </w:rPr>
        <w:t> </w:t>
      </w:r>
      <w:r>
        <w:rPr>
          <w:rFonts w:ascii="Helvetica" w:hAnsi="Helvetica" w:cs="Helvetica"/>
          <w:noProof/>
          <w:color w:val="3C4043"/>
          <w:sz w:val="14"/>
          <w:szCs w:val="14"/>
        </w:rPr>
        <w:drawing>
          <wp:inline distT="0" distB="0" distL="0" distR="0">
            <wp:extent cx="171450" cy="171450"/>
            <wp:effectExtent l="0" t="0" r="0" b="0"/>
            <wp:docPr id="8" name="Picture 8"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 then"/>
                    <pic:cNvPicPr>
                      <a:picLocks noChangeAspect="1" noChangeArrowheads="1"/>
                    </pic:cNvPicPr>
                  </pic:nvPicPr>
                  <pic:blipFill>
                    <a:blip r:embed="rId1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Fonts w:ascii="Helvetica" w:hAnsi="Helvetica" w:cs="Helvetica"/>
          <w:color w:val="3C4043"/>
          <w:sz w:val="14"/>
          <w:szCs w:val="14"/>
        </w:rPr>
        <w:t> </w:t>
      </w:r>
      <w:r>
        <w:rPr>
          <w:rStyle w:val="Strong"/>
          <w:rFonts w:ascii="Helvetica" w:hAnsi="Helvetica" w:cs="Helvetica"/>
          <w:b w:val="0"/>
          <w:bCs w:val="0"/>
          <w:color w:val="3C4043"/>
          <w:sz w:val="14"/>
          <w:szCs w:val="14"/>
        </w:rPr>
        <w:t>See all</w:t>
      </w:r>
      <w:proofErr w:type="gramStart"/>
      <w:r>
        <w:rPr>
          <w:rStyle w:val="Strong"/>
          <w:rFonts w:ascii="Helvetica" w:hAnsi="Helvetica" w:cs="Helvetica"/>
          <w:b w:val="0"/>
          <w:bCs w:val="0"/>
          <w:color w:val="3C4043"/>
          <w:sz w:val="14"/>
          <w:szCs w:val="14"/>
        </w:rPr>
        <w:t>  settings</w:t>
      </w:r>
      <w:proofErr w:type="gramEnd"/>
      <w:r>
        <w:rPr>
          <w:rStyle w:val="Strong"/>
          <w:rFonts w:ascii="Helvetica" w:hAnsi="Helvetica" w:cs="Helvetica"/>
          <w:b w:val="0"/>
          <w:bCs w:val="0"/>
          <w:color w:val="3C4043"/>
          <w:sz w:val="14"/>
          <w:szCs w:val="14"/>
        </w:rPr>
        <w:t>.</w:t>
      </w:r>
    </w:p>
    <w:p w:rsidR="00B25744" w:rsidRDefault="00B25744" w:rsidP="00B25744">
      <w:pPr>
        <w:numPr>
          <w:ilvl w:val="0"/>
          <w:numId w:val="5"/>
        </w:numPr>
        <w:shd w:val="clear" w:color="auto" w:fill="FFFFFF"/>
        <w:spacing w:before="100" w:beforeAutospacing="1" w:after="100" w:afterAutospacing="1" w:line="240" w:lineRule="auto"/>
        <w:textAlignment w:val="baseline"/>
        <w:rPr>
          <w:rFonts w:ascii="Helvetica" w:hAnsi="Helvetica" w:cs="Helvetica"/>
          <w:color w:val="3C4043"/>
          <w:sz w:val="14"/>
          <w:szCs w:val="14"/>
        </w:rPr>
      </w:pPr>
      <w:r>
        <w:rPr>
          <w:rFonts w:ascii="Helvetica" w:hAnsi="Helvetica" w:cs="Helvetica"/>
          <w:color w:val="3C4043"/>
          <w:sz w:val="14"/>
          <w:szCs w:val="14"/>
        </w:rPr>
        <w:t>Click the </w:t>
      </w:r>
      <w:r>
        <w:rPr>
          <w:rStyle w:val="Strong"/>
          <w:rFonts w:ascii="Helvetica" w:hAnsi="Helvetica" w:cs="Helvetica"/>
          <w:b w:val="0"/>
          <w:bCs w:val="0"/>
          <w:color w:val="3C4043"/>
          <w:sz w:val="14"/>
          <w:szCs w:val="14"/>
        </w:rPr>
        <w:t>Forwarding and POP/IMAP</w:t>
      </w:r>
      <w:r>
        <w:rPr>
          <w:rFonts w:ascii="Helvetica" w:hAnsi="Helvetica" w:cs="Helvetica"/>
          <w:color w:val="3C4043"/>
          <w:sz w:val="14"/>
          <w:szCs w:val="14"/>
        </w:rPr>
        <w:t> tab.</w:t>
      </w:r>
    </w:p>
    <w:p w:rsidR="00B25744" w:rsidRDefault="00B25744" w:rsidP="00B25744">
      <w:pPr>
        <w:numPr>
          <w:ilvl w:val="0"/>
          <w:numId w:val="5"/>
        </w:numPr>
        <w:shd w:val="clear" w:color="auto" w:fill="FFFFFF"/>
        <w:spacing w:before="100" w:beforeAutospacing="1" w:after="100" w:afterAutospacing="1" w:line="240" w:lineRule="auto"/>
        <w:textAlignment w:val="baseline"/>
        <w:rPr>
          <w:rFonts w:ascii="Helvetica" w:hAnsi="Helvetica" w:cs="Helvetica"/>
          <w:color w:val="3C4043"/>
          <w:sz w:val="14"/>
          <w:szCs w:val="14"/>
        </w:rPr>
      </w:pPr>
      <w:r>
        <w:rPr>
          <w:rFonts w:ascii="Helvetica" w:hAnsi="Helvetica" w:cs="Helvetica"/>
          <w:color w:val="3C4043"/>
          <w:sz w:val="14"/>
          <w:szCs w:val="14"/>
        </w:rPr>
        <w:t>In the "IMAP access" section, select </w:t>
      </w:r>
      <w:r>
        <w:rPr>
          <w:rStyle w:val="Strong"/>
          <w:rFonts w:ascii="Helvetica" w:hAnsi="Helvetica" w:cs="Helvetica"/>
          <w:b w:val="0"/>
          <w:bCs w:val="0"/>
          <w:color w:val="3C4043"/>
          <w:sz w:val="14"/>
          <w:szCs w:val="14"/>
        </w:rPr>
        <w:t>Enable IMAP</w:t>
      </w:r>
      <w:r>
        <w:rPr>
          <w:rFonts w:ascii="Helvetica" w:hAnsi="Helvetica" w:cs="Helvetica"/>
          <w:color w:val="3C4043"/>
          <w:sz w:val="14"/>
          <w:szCs w:val="14"/>
        </w:rPr>
        <w:t>.</w:t>
      </w:r>
    </w:p>
    <w:p w:rsidR="00B25744" w:rsidRDefault="00B25744" w:rsidP="00B25744">
      <w:pPr>
        <w:numPr>
          <w:ilvl w:val="0"/>
          <w:numId w:val="5"/>
        </w:numPr>
        <w:shd w:val="clear" w:color="auto" w:fill="FFFFFF"/>
        <w:spacing w:before="100" w:beforeAutospacing="1" w:after="100" w:afterAutospacing="1" w:line="240" w:lineRule="auto"/>
        <w:textAlignment w:val="baseline"/>
        <w:rPr>
          <w:rFonts w:ascii="Helvetica" w:hAnsi="Helvetica" w:cs="Helvetica"/>
          <w:color w:val="3C4043"/>
          <w:sz w:val="14"/>
          <w:szCs w:val="14"/>
        </w:rPr>
      </w:pPr>
      <w:r>
        <w:rPr>
          <w:rFonts w:ascii="Helvetica" w:hAnsi="Helvetica" w:cs="Helvetica"/>
          <w:color w:val="3C4043"/>
          <w:sz w:val="14"/>
          <w:szCs w:val="14"/>
        </w:rPr>
        <w:t>Click </w:t>
      </w:r>
      <w:r>
        <w:rPr>
          <w:rStyle w:val="Strong"/>
          <w:rFonts w:ascii="Helvetica" w:hAnsi="Helvetica" w:cs="Helvetica"/>
          <w:b w:val="0"/>
          <w:bCs w:val="0"/>
          <w:color w:val="3C4043"/>
          <w:sz w:val="14"/>
          <w:szCs w:val="14"/>
        </w:rPr>
        <w:t>Save Changes</w:t>
      </w:r>
      <w:r>
        <w:rPr>
          <w:rFonts w:ascii="Helvetica" w:hAnsi="Helvetica" w:cs="Helvetica"/>
          <w:color w:val="3C4043"/>
          <w:sz w:val="14"/>
          <w:szCs w:val="14"/>
        </w:rPr>
        <w:t>.</w:t>
      </w:r>
    </w:p>
    <w:p w:rsidR="00B25744" w:rsidRDefault="00B25744" w:rsidP="00B25744">
      <w:pPr>
        <w:pStyle w:val="Heading3"/>
        <w:shd w:val="clear" w:color="auto" w:fill="FFFFFF"/>
        <w:rPr>
          <w:rFonts w:ascii="Arial" w:hAnsi="Arial" w:cs="Arial"/>
          <w:b w:val="0"/>
          <w:bCs w:val="0"/>
          <w:color w:val="202124"/>
          <w:sz w:val="27"/>
          <w:szCs w:val="27"/>
        </w:rPr>
      </w:pPr>
      <w:r>
        <w:rPr>
          <w:rFonts w:ascii="Arial" w:hAnsi="Arial" w:cs="Arial"/>
          <w:b w:val="0"/>
          <w:bCs w:val="0"/>
          <w:color w:val="202124"/>
        </w:rPr>
        <w:t>Step 2: Change SMTP &amp; other settings in your email client</w:t>
      </w:r>
    </w:p>
    <w:p w:rsidR="00B25744" w:rsidRDefault="00B25744" w:rsidP="00B25744">
      <w:pPr>
        <w:pStyle w:val="NormalWeb"/>
        <w:shd w:val="clear" w:color="auto" w:fill="FFFFFF"/>
        <w:rPr>
          <w:rFonts w:ascii="Helvetica" w:hAnsi="Helvetica" w:cs="Helvetica"/>
          <w:color w:val="3C4043"/>
          <w:sz w:val="14"/>
          <w:szCs w:val="14"/>
        </w:rPr>
      </w:pPr>
      <w:r>
        <w:rPr>
          <w:rFonts w:ascii="Helvetica" w:hAnsi="Helvetica" w:cs="Helvetica"/>
          <w:color w:val="3C4043"/>
          <w:sz w:val="14"/>
          <w:szCs w:val="14"/>
        </w:rPr>
        <w:t>Use the table below to update your client with the correct information. For help updating your settings, search your email client's Help Center for instructions on setting up IMAP.</w:t>
      </w:r>
    </w:p>
    <w:tbl>
      <w:tblPr>
        <w:tblW w:w="0" w:type="auto"/>
        <w:tblCellMar>
          <w:left w:w="0" w:type="dxa"/>
          <w:right w:w="0" w:type="dxa"/>
        </w:tblCellMar>
        <w:tblLook w:val="04A0"/>
      </w:tblPr>
      <w:tblGrid>
        <w:gridCol w:w="3972"/>
        <w:gridCol w:w="3133"/>
      </w:tblGrid>
      <w:tr w:rsidR="00B25744" w:rsidTr="00B25744">
        <w:tc>
          <w:tcPr>
            <w:tcW w:w="0" w:type="auto"/>
            <w:shd w:val="clear" w:color="auto" w:fill="F8F9FA"/>
            <w:hideMark/>
          </w:tcPr>
          <w:p w:rsidR="00B25744" w:rsidRDefault="00B25744">
            <w:pPr>
              <w:rPr>
                <w:sz w:val="24"/>
                <w:szCs w:val="24"/>
              </w:rPr>
            </w:pPr>
            <w:r>
              <w:t>Incoming Mail (IMAP) Server</w:t>
            </w:r>
          </w:p>
        </w:tc>
        <w:tc>
          <w:tcPr>
            <w:tcW w:w="0" w:type="auto"/>
            <w:shd w:val="clear" w:color="auto" w:fill="F8F9FA"/>
            <w:hideMark/>
          </w:tcPr>
          <w:p w:rsidR="00B25744" w:rsidRDefault="00B25744">
            <w:pPr>
              <w:pStyle w:val="NormalWeb"/>
            </w:pPr>
            <w:r>
              <w:t>imap.gmail.com</w:t>
            </w:r>
          </w:p>
          <w:p w:rsidR="00B25744" w:rsidRDefault="00B25744">
            <w:pPr>
              <w:pStyle w:val="NormalWeb"/>
            </w:pPr>
            <w:r>
              <w:t>Requires SSL: Yes</w:t>
            </w:r>
          </w:p>
          <w:p w:rsidR="00B25744" w:rsidRDefault="00B25744">
            <w:pPr>
              <w:pStyle w:val="NormalWeb"/>
            </w:pPr>
            <w:r>
              <w:t>Port: 993</w:t>
            </w:r>
          </w:p>
        </w:tc>
      </w:tr>
      <w:tr w:rsidR="00B25744" w:rsidTr="00B25744">
        <w:tc>
          <w:tcPr>
            <w:tcW w:w="0" w:type="auto"/>
            <w:shd w:val="clear" w:color="auto" w:fill="FFFFFF"/>
            <w:hideMark/>
          </w:tcPr>
          <w:p w:rsidR="00B25744" w:rsidRDefault="00B25744">
            <w:pPr>
              <w:rPr>
                <w:sz w:val="24"/>
                <w:szCs w:val="24"/>
              </w:rPr>
            </w:pPr>
            <w:r>
              <w:t>Outgoing Mail (SMTP) Server</w:t>
            </w:r>
          </w:p>
        </w:tc>
        <w:tc>
          <w:tcPr>
            <w:tcW w:w="0" w:type="auto"/>
            <w:shd w:val="clear" w:color="auto" w:fill="FFFFFF"/>
            <w:hideMark/>
          </w:tcPr>
          <w:p w:rsidR="00B25744" w:rsidRDefault="00B25744">
            <w:pPr>
              <w:pStyle w:val="NormalWeb"/>
            </w:pPr>
            <w:r>
              <w:t>smtp.gmail.com</w:t>
            </w:r>
          </w:p>
          <w:p w:rsidR="00B25744" w:rsidRDefault="00B25744">
            <w:pPr>
              <w:pStyle w:val="NormalWeb"/>
            </w:pPr>
            <w:r>
              <w:t>Requires SSL: Yes</w:t>
            </w:r>
          </w:p>
          <w:p w:rsidR="00B25744" w:rsidRDefault="00B25744">
            <w:pPr>
              <w:pStyle w:val="NormalWeb"/>
            </w:pPr>
            <w:r>
              <w:t>Requires TLS: Yes (if available)</w:t>
            </w:r>
          </w:p>
          <w:p w:rsidR="00B25744" w:rsidRDefault="00B25744">
            <w:pPr>
              <w:pStyle w:val="NormalWeb"/>
            </w:pPr>
            <w:r>
              <w:t>Requires Authentication: Yes</w:t>
            </w:r>
          </w:p>
          <w:p w:rsidR="00B25744" w:rsidRDefault="00B25744">
            <w:pPr>
              <w:pStyle w:val="NormalWeb"/>
            </w:pPr>
            <w:r>
              <w:t>Port for SSL: 465</w:t>
            </w:r>
          </w:p>
          <w:p w:rsidR="00B25744" w:rsidRDefault="00B25744">
            <w:pPr>
              <w:pStyle w:val="NormalWeb"/>
            </w:pPr>
            <w:r>
              <w:t>Port for TLS/STARTTLS: 587</w:t>
            </w:r>
          </w:p>
        </w:tc>
      </w:tr>
      <w:tr w:rsidR="00B25744" w:rsidTr="00B25744">
        <w:tc>
          <w:tcPr>
            <w:tcW w:w="0" w:type="auto"/>
            <w:shd w:val="clear" w:color="auto" w:fill="F8F9FA"/>
            <w:hideMark/>
          </w:tcPr>
          <w:p w:rsidR="00B25744" w:rsidRDefault="00B25744">
            <w:pPr>
              <w:rPr>
                <w:sz w:val="24"/>
                <w:szCs w:val="24"/>
              </w:rPr>
            </w:pPr>
            <w:r>
              <w:t>Full Name or Display Name</w:t>
            </w:r>
          </w:p>
        </w:tc>
        <w:tc>
          <w:tcPr>
            <w:tcW w:w="0" w:type="auto"/>
            <w:shd w:val="clear" w:color="auto" w:fill="F8F9FA"/>
            <w:hideMark/>
          </w:tcPr>
          <w:p w:rsidR="00B25744" w:rsidRDefault="00B25744">
            <w:pPr>
              <w:rPr>
                <w:sz w:val="24"/>
                <w:szCs w:val="24"/>
              </w:rPr>
            </w:pPr>
            <w:r>
              <w:t>Your name</w:t>
            </w:r>
          </w:p>
        </w:tc>
      </w:tr>
      <w:tr w:rsidR="00B25744" w:rsidTr="00B25744">
        <w:tc>
          <w:tcPr>
            <w:tcW w:w="0" w:type="auto"/>
            <w:shd w:val="clear" w:color="auto" w:fill="FFFFFF"/>
            <w:hideMark/>
          </w:tcPr>
          <w:p w:rsidR="00B25744" w:rsidRDefault="00B25744">
            <w:pPr>
              <w:rPr>
                <w:sz w:val="24"/>
                <w:szCs w:val="24"/>
              </w:rPr>
            </w:pPr>
            <w:r>
              <w:lastRenderedPageBreak/>
              <w:t>Account Name, User name, or Email address</w:t>
            </w:r>
          </w:p>
        </w:tc>
        <w:tc>
          <w:tcPr>
            <w:tcW w:w="0" w:type="auto"/>
            <w:shd w:val="clear" w:color="auto" w:fill="FFFFFF"/>
            <w:hideMark/>
          </w:tcPr>
          <w:p w:rsidR="00B25744" w:rsidRDefault="00B25744">
            <w:pPr>
              <w:rPr>
                <w:sz w:val="24"/>
                <w:szCs w:val="24"/>
              </w:rPr>
            </w:pPr>
            <w:r>
              <w:t>Your full email address</w:t>
            </w:r>
          </w:p>
        </w:tc>
      </w:tr>
      <w:tr w:rsidR="00B25744" w:rsidTr="00B25744">
        <w:tc>
          <w:tcPr>
            <w:tcW w:w="0" w:type="auto"/>
            <w:shd w:val="clear" w:color="auto" w:fill="F8F9FA"/>
            <w:hideMark/>
          </w:tcPr>
          <w:p w:rsidR="00B25744" w:rsidRDefault="00B25744">
            <w:pPr>
              <w:rPr>
                <w:sz w:val="24"/>
                <w:szCs w:val="24"/>
              </w:rPr>
            </w:pPr>
            <w:r>
              <w:t>Password</w:t>
            </w:r>
          </w:p>
        </w:tc>
        <w:tc>
          <w:tcPr>
            <w:tcW w:w="0" w:type="auto"/>
            <w:shd w:val="clear" w:color="auto" w:fill="F8F9FA"/>
            <w:hideMark/>
          </w:tcPr>
          <w:p w:rsidR="00B25744" w:rsidRDefault="00B25744">
            <w:pPr>
              <w:rPr>
                <w:sz w:val="24"/>
                <w:szCs w:val="24"/>
              </w:rPr>
            </w:pPr>
            <w:r>
              <w:t>Your Gmail password</w:t>
            </w:r>
          </w:p>
        </w:tc>
      </w:tr>
    </w:tbl>
    <w:p w:rsidR="00B25744" w:rsidRDefault="00B25744" w:rsidP="00B25744">
      <w:pPr>
        <w:pStyle w:val="ListParagraph"/>
      </w:pPr>
    </w:p>
    <w:p w:rsidR="00B25744" w:rsidRDefault="00B25744" w:rsidP="00B25744">
      <w:pPr>
        <w:pStyle w:val="ListParagraph"/>
        <w:pBdr>
          <w:bottom w:val="double" w:sz="6" w:space="1" w:color="auto"/>
        </w:pBdr>
      </w:pPr>
    </w:p>
    <w:p w:rsidR="00B25744" w:rsidRDefault="00B25744" w:rsidP="00B25744">
      <w:pPr>
        <w:pStyle w:val="ListParagraph"/>
      </w:pPr>
    </w:p>
    <w:p w:rsidR="00B25744" w:rsidRPr="00B25744" w:rsidRDefault="00B25744" w:rsidP="00B25744">
      <w:pPr>
        <w:shd w:val="clear" w:color="auto" w:fill="FFFFFF"/>
        <w:spacing w:after="100" w:afterAutospacing="1" w:line="240" w:lineRule="auto"/>
        <w:jc w:val="center"/>
        <w:outlineLvl w:val="0"/>
        <w:rPr>
          <w:rFonts w:ascii="Helvetica" w:eastAsia="Times New Roman" w:hAnsi="Helvetica" w:cs="Helvetica"/>
          <w:color w:val="737376"/>
          <w:kern w:val="36"/>
          <w:sz w:val="48"/>
          <w:szCs w:val="48"/>
        </w:rPr>
      </w:pPr>
      <w:r w:rsidRPr="00B25744">
        <w:rPr>
          <w:rFonts w:ascii="Helvetica" w:eastAsia="Times New Roman" w:hAnsi="Helvetica" w:cs="Helvetica"/>
          <w:color w:val="737376"/>
          <w:kern w:val="36"/>
          <w:sz w:val="48"/>
          <w:szCs w:val="48"/>
        </w:rPr>
        <w:t>IMAP/SMTP password in Gmail</w:t>
      </w:r>
    </w:p>
    <w:p w:rsidR="00B25744" w:rsidRPr="00B25744" w:rsidRDefault="00B25744" w:rsidP="00B25744">
      <w:pPr>
        <w:shd w:val="clear" w:color="auto" w:fill="FFFFFF"/>
        <w:spacing w:after="100" w:afterAutospacing="1" w:line="240" w:lineRule="auto"/>
        <w:jc w:val="center"/>
        <w:rPr>
          <w:rFonts w:ascii="Helvetica" w:eastAsia="Times New Roman" w:hAnsi="Helvetica" w:cs="Helvetica"/>
          <w:color w:val="737376"/>
          <w:sz w:val="19"/>
          <w:szCs w:val="19"/>
        </w:rPr>
      </w:pPr>
      <w:r w:rsidRPr="00B25744">
        <w:rPr>
          <w:rFonts w:ascii="Helvetica" w:eastAsia="Times New Roman" w:hAnsi="Helvetica" w:cs="Helvetica"/>
          <w:color w:val="737376"/>
          <w:sz w:val="19"/>
          <w:szCs w:val="19"/>
        </w:rPr>
        <w:t xml:space="preserve">If you use 2-Step-Verification and are seeing a “connection error” error when trying to test the Gmail connection in </w:t>
      </w:r>
      <w:proofErr w:type="gramStart"/>
      <w:r w:rsidRPr="00B25744">
        <w:rPr>
          <w:rFonts w:ascii="Helvetica" w:eastAsia="Times New Roman" w:hAnsi="Helvetica" w:cs="Helvetica"/>
          <w:color w:val="737376"/>
          <w:sz w:val="19"/>
          <w:szCs w:val="19"/>
        </w:rPr>
        <w:t>Hotter</w:t>
      </w:r>
      <w:proofErr w:type="gramEnd"/>
      <w:r w:rsidRPr="00B25744">
        <w:rPr>
          <w:rFonts w:ascii="Helvetica" w:eastAsia="Times New Roman" w:hAnsi="Helvetica" w:cs="Helvetica"/>
          <w:color w:val="737376"/>
          <w:sz w:val="19"/>
          <w:szCs w:val="19"/>
        </w:rPr>
        <w:t xml:space="preserve"> email account settings, an App password may solve the problem. You’ll only have to enter an App password once, so don’t worry about memorizing it.</w:t>
      </w:r>
    </w:p>
    <w:p w:rsidR="00B25744" w:rsidRPr="00B25744" w:rsidRDefault="00B25744" w:rsidP="00B25744">
      <w:pPr>
        <w:spacing w:after="0" w:line="240" w:lineRule="auto"/>
        <w:rPr>
          <w:ins w:id="0" w:author="Unknown"/>
          <w:rFonts w:ascii="Times New Roman" w:eastAsia="Times New Roman" w:hAnsi="Times New Roman" w:cs="Times New Roman"/>
          <w:sz w:val="24"/>
          <w:szCs w:val="24"/>
        </w:rPr>
      </w:pPr>
      <w:ins w:id="1" w:author="Unknown">
        <w:r w:rsidRPr="00B25744">
          <w:rPr>
            <w:rFonts w:ascii="Helvetica" w:eastAsia="Times New Roman" w:hAnsi="Helvetica" w:cs="Helvetica"/>
            <w:color w:val="737376"/>
            <w:sz w:val="18"/>
            <w:szCs w:val="18"/>
          </w:rPr>
          <w:br/>
        </w:r>
        <w:r w:rsidRPr="00B25744">
          <w:rPr>
            <w:rFonts w:ascii="Helvetica" w:eastAsia="Times New Roman" w:hAnsi="Helvetica" w:cs="Helvetica"/>
            <w:color w:val="737376"/>
            <w:sz w:val="18"/>
            <w:szCs w:val="18"/>
          </w:rPr>
          <w:br/>
        </w:r>
      </w:ins>
    </w:p>
    <w:p w:rsidR="00B25744" w:rsidRPr="00B25744" w:rsidRDefault="00B25744" w:rsidP="00B25744">
      <w:pPr>
        <w:shd w:val="clear" w:color="auto" w:fill="FFFFFF"/>
        <w:spacing w:after="100" w:afterAutospacing="1" w:line="240" w:lineRule="auto"/>
        <w:rPr>
          <w:ins w:id="2" w:author="Unknown"/>
          <w:rFonts w:ascii="Helvetica" w:eastAsia="Times New Roman" w:hAnsi="Helvetica" w:cs="Helvetica"/>
          <w:b/>
          <w:bCs/>
          <w:sz w:val="24"/>
          <w:szCs w:val="24"/>
        </w:rPr>
      </w:pPr>
      <w:ins w:id="3" w:author="Unknown">
        <w:r w:rsidRPr="00B25744">
          <w:rPr>
            <w:rFonts w:ascii="Helvetica" w:eastAsia="Times New Roman" w:hAnsi="Helvetica" w:cs="Helvetica"/>
            <w:b/>
            <w:bCs/>
            <w:sz w:val="24"/>
            <w:szCs w:val="24"/>
          </w:rPr>
          <w:t>Follow these steps ONLY if you have 2-Step-Verification ENABLED</w:t>
        </w:r>
      </w:ins>
    </w:p>
    <w:p w:rsidR="00B25744" w:rsidRPr="00B25744" w:rsidRDefault="00B25744" w:rsidP="00B25744">
      <w:pPr>
        <w:numPr>
          <w:ilvl w:val="0"/>
          <w:numId w:val="6"/>
        </w:numPr>
        <w:shd w:val="clear" w:color="auto" w:fill="FFFFFF"/>
        <w:spacing w:before="100" w:beforeAutospacing="1" w:after="100" w:afterAutospacing="1" w:line="240" w:lineRule="auto"/>
        <w:rPr>
          <w:ins w:id="4" w:author="Unknown"/>
          <w:rFonts w:ascii="Helvetica" w:eastAsia="Times New Roman" w:hAnsi="Helvetica" w:cs="Helvetica"/>
          <w:color w:val="737376"/>
          <w:sz w:val="16"/>
          <w:szCs w:val="16"/>
        </w:rPr>
      </w:pPr>
      <w:ins w:id="5" w:author="Unknown">
        <w:r w:rsidRPr="00B25744">
          <w:rPr>
            <w:rFonts w:ascii="Helvetica" w:eastAsia="Times New Roman" w:hAnsi="Helvetica" w:cs="Helvetica"/>
            <w:color w:val="737376"/>
            <w:sz w:val="16"/>
            <w:szCs w:val="16"/>
          </w:rPr>
          <w:t>Go to the </w:t>
        </w:r>
        <w:r w:rsidRPr="00B25744">
          <w:rPr>
            <w:rFonts w:ascii="Helvetica" w:eastAsia="Times New Roman" w:hAnsi="Helvetica" w:cs="Helvetica"/>
            <w:color w:val="737376"/>
            <w:sz w:val="16"/>
            <w:szCs w:val="16"/>
          </w:rPr>
          <w:fldChar w:fldCharType="begin"/>
        </w:r>
        <w:r w:rsidRPr="00B25744">
          <w:rPr>
            <w:rFonts w:ascii="Helvetica" w:eastAsia="Times New Roman" w:hAnsi="Helvetica" w:cs="Helvetica"/>
            <w:color w:val="737376"/>
            <w:sz w:val="16"/>
            <w:szCs w:val="16"/>
          </w:rPr>
          <w:instrText xml:space="preserve"> HYPERLINK "https://myaccount.google.com/" \t "_blank" </w:instrText>
        </w:r>
        <w:r w:rsidRPr="00B25744">
          <w:rPr>
            <w:rFonts w:ascii="Helvetica" w:eastAsia="Times New Roman" w:hAnsi="Helvetica" w:cs="Helvetica"/>
            <w:color w:val="737376"/>
            <w:sz w:val="16"/>
            <w:szCs w:val="16"/>
          </w:rPr>
          <w:fldChar w:fldCharType="separate"/>
        </w:r>
        <w:r w:rsidRPr="00B25744">
          <w:rPr>
            <w:rFonts w:ascii="Helvetica" w:eastAsia="Times New Roman" w:hAnsi="Helvetica" w:cs="Helvetica"/>
            <w:color w:val="007BFF"/>
            <w:sz w:val="16"/>
          </w:rPr>
          <w:t>Google account</w:t>
        </w:r>
        <w:r w:rsidRPr="00B25744">
          <w:rPr>
            <w:rFonts w:ascii="Helvetica" w:eastAsia="Times New Roman" w:hAnsi="Helvetica" w:cs="Helvetica"/>
            <w:color w:val="737376"/>
            <w:sz w:val="16"/>
            <w:szCs w:val="16"/>
          </w:rPr>
          <w:fldChar w:fldCharType="end"/>
        </w:r>
        <w:r w:rsidRPr="00B25744">
          <w:rPr>
            <w:rFonts w:ascii="Helvetica" w:eastAsia="Times New Roman" w:hAnsi="Helvetica" w:cs="Helvetica"/>
            <w:color w:val="737376"/>
            <w:sz w:val="16"/>
            <w:szCs w:val="16"/>
          </w:rPr>
          <w:t>.</w:t>
        </w:r>
      </w:ins>
    </w:p>
    <w:p w:rsidR="00B25744" w:rsidRPr="00B25744" w:rsidRDefault="00B25744" w:rsidP="00B25744">
      <w:pPr>
        <w:numPr>
          <w:ilvl w:val="0"/>
          <w:numId w:val="6"/>
        </w:numPr>
        <w:shd w:val="clear" w:color="auto" w:fill="FFFFFF"/>
        <w:spacing w:before="100" w:beforeAutospacing="1" w:after="100" w:afterAutospacing="1" w:line="240" w:lineRule="auto"/>
        <w:rPr>
          <w:ins w:id="6" w:author="Unknown"/>
          <w:rFonts w:ascii="Helvetica" w:eastAsia="Times New Roman" w:hAnsi="Helvetica" w:cs="Helvetica"/>
          <w:color w:val="737376"/>
          <w:sz w:val="16"/>
          <w:szCs w:val="16"/>
        </w:rPr>
      </w:pPr>
      <w:ins w:id="7" w:author="Unknown">
        <w:r w:rsidRPr="00B25744">
          <w:rPr>
            <w:rFonts w:ascii="Helvetica" w:eastAsia="Times New Roman" w:hAnsi="Helvetica" w:cs="Helvetica"/>
            <w:color w:val="737376"/>
            <w:sz w:val="16"/>
            <w:szCs w:val="16"/>
          </w:rPr>
          <w:t>On the left navigation panel, click </w:t>
        </w:r>
        <w:r w:rsidRPr="00B25744">
          <w:rPr>
            <w:rFonts w:ascii="Consolas" w:eastAsia="Times New Roman" w:hAnsi="Consolas" w:cs="Courier New"/>
            <w:color w:val="E83E8C"/>
            <w:sz w:val="14"/>
          </w:rPr>
          <w:t>Security</w:t>
        </w:r>
        <w:r w:rsidRPr="00B25744">
          <w:rPr>
            <w:rFonts w:ascii="Helvetica" w:eastAsia="Times New Roman" w:hAnsi="Helvetica" w:cs="Helvetica"/>
            <w:color w:val="737376"/>
            <w:sz w:val="16"/>
            <w:szCs w:val="16"/>
          </w:rPr>
          <w:t>.</w:t>
        </w:r>
      </w:ins>
    </w:p>
    <w:p w:rsidR="00B25744" w:rsidRPr="00B25744" w:rsidRDefault="00B25744" w:rsidP="00B25744">
      <w:pPr>
        <w:numPr>
          <w:ilvl w:val="0"/>
          <w:numId w:val="6"/>
        </w:numPr>
        <w:shd w:val="clear" w:color="auto" w:fill="FFFFFF"/>
        <w:spacing w:before="100" w:beforeAutospacing="1" w:after="100" w:afterAutospacing="1" w:line="240" w:lineRule="auto"/>
        <w:rPr>
          <w:ins w:id="8" w:author="Unknown"/>
          <w:rFonts w:ascii="Helvetica" w:eastAsia="Times New Roman" w:hAnsi="Helvetica" w:cs="Helvetica"/>
          <w:i/>
          <w:iCs/>
          <w:color w:val="737376"/>
          <w:sz w:val="16"/>
          <w:szCs w:val="16"/>
        </w:rPr>
      </w:pPr>
      <w:ins w:id="9" w:author="Unknown">
        <w:r w:rsidRPr="00B25744">
          <w:rPr>
            <w:rFonts w:ascii="Helvetica" w:eastAsia="Times New Roman" w:hAnsi="Helvetica" w:cs="Helvetica"/>
            <w:color w:val="737376"/>
            <w:sz w:val="16"/>
            <w:szCs w:val="16"/>
          </w:rPr>
          <w:t>On the "Signing in to Google" panel, click </w:t>
        </w:r>
        <w:r w:rsidRPr="00B25744">
          <w:rPr>
            <w:rFonts w:ascii="Consolas" w:eastAsia="Times New Roman" w:hAnsi="Consolas" w:cs="Courier New"/>
            <w:color w:val="E83E8C"/>
            <w:sz w:val="14"/>
          </w:rPr>
          <w:t>App passwords</w:t>
        </w:r>
        <w:r w:rsidRPr="00B25744">
          <w:rPr>
            <w:rFonts w:ascii="Helvetica" w:eastAsia="Times New Roman" w:hAnsi="Helvetica" w:cs="Helvetica"/>
            <w:color w:val="737376"/>
            <w:sz w:val="16"/>
            <w:szCs w:val="16"/>
          </w:rPr>
          <w:t>. If prompted, enter your password.</w:t>
        </w:r>
        <w:r w:rsidRPr="00B25744">
          <w:rPr>
            <w:rFonts w:ascii="Helvetica" w:eastAsia="Times New Roman" w:hAnsi="Helvetica" w:cs="Helvetica"/>
            <w:color w:val="737376"/>
            <w:sz w:val="16"/>
            <w:szCs w:val="16"/>
          </w:rPr>
          <w:br/>
        </w:r>
        <w:r w:rsidRPr="00B25744">
          <w:rPr>
            <w:rFonts w:ascii="Helvetica" w:eastAsia="Times New Roman" w:hAnsi="Helvetica" w:cs="Helvetica"/>
            <w:i/>
            <w:iCs/>
            <w:color w:val="737376"/>
            <w:sz w:val="16"/>
            <w:szCs w:val="16"/>
          </w:rPr>
          <w:t>Note: If you can't get to the page, 2-Step Verification is:</w:t>
        </w:r>
      </w:ins>
    </w:p>
    <w:p w:rsidR="00B25744" w:rsidRPr="00B25744" w:rsidRDefault="00B25744" w:rsidP="00B25744">
      <w:pPr>
        <w:numPr>
          <w:ilvl w:val="1"/>
          <w:numId w:val="6"/>
        </w:numPr>
        <w:shd w:val="clear" w:color="auto" w:fill="FFFFFF"/>
        <w:spacing w:before="100" w:beforeAutospacing="1" w:after="100" w:afterAutospacing="1" w:line="240" w:lineRule="auto"/>
        <w:rPr>
          <w:ins w:id="10" w:author="Unknown"/>
          <w:rFonts w:ascii="Helvetica" w:eastAsia="Times New Roman" w:hAnsi="Helvetica" w:cs="Helvetica"/>
          <w:i/>
          <w:iCs/>
          <w:color w:val="737376"/>
          <w:sz w:val="16"/>
          <w:szCs w:val="16"/>
        </w:rPr>
      </w:pPr>
      <w:ins w:id="11" w:author="Unknown">
        <w:r w:rsidRPr="00B25744">
          <w:rPr>
            <w:rFonts w:ascii="Helvetica" w:eastAsia="Times New Roman" w:hAnsi="Helvetica" w:cs="Helvetica"/>
            <w:i/>
            <w:iCs/>
            <w:color w:val="737376"/>
            <w:sz w:val="16"/>
            <w:szCs w:val="16"/>
          </w:rPr>
          <w:t>Not set up for your account</w:t>
        </w:r>
      </w:ins>
    </w:p>
    <w:p w:rsidR="00B25744" w:rsidRPr="00B25744" w:rsidRDefault="00B25744" w:rsidP="00B25744">
      <w:pPr>
        <w:numPr>
          <w:ilvl w:val="1"/>
          <w:numId w:val="6"/>
        </w:numPr>
        <w:shd w:val="clear" w:color="auto" w:fill="FFFFFF"/>
        <w:spacing w:before="100" w:beforeAutospacing="1" w:after="100" w:afterAutospacing="1" w:line="240" w:lineRule="auto"/>
        <w:rPr>
          <w:ins w:id="12" w:author="Unknown"/>
          <w:rFonts w:ascii="Helvetica" w:eastAsia="Times New Roman" w:hAnsi="Helvetica" w:cs="Helvetica"/>
          <w:i/>
          <w:iCs/>
          <w:color w:val="737376"/>
          <w:sz w:val="16"/>
          <w:szCs w:val="16"/>
        </w:rPr>
      </w:pPr>
      <w:ins w:id="13" w:author="Unknown">
        <w:r w:rsidRPr="00B25744">
          <w:rPr>
            <w:rFonts w:ascii="Helvetica" w:eastAsia="Times New Roman" w:hAnsi="Helvetica" w:cs="Helvetica"/>
            <w:i/>
            <w:iCs/>
            <w:color w:val="737376"/>
            <w:sz w:val="16"/>
            <w:szCs w:val="16"/>
          </w:rPr>
          <w:t>Set up for security keys only</w:t>
        </w:r>
      </w:ins>
    </w:p>
    <w:p w:rsidR="00B25744" w:rsidRPr="00B25744" w:rsidRDefault="00B25744" w:rsidP="00B25744">
      <w:pPr>
        <w:numPr>
          <w:ilvl w:val="0"/>
          <w:numId w:val="6"/>
        </w:numPr>
        <w:shd w:val="clear" w:color="auto" w:fill="FFFFFF"/>
        <w:spacing w:before="100" w:beforeAutospacing="1" w:after="100" w:afterAutospacing="1" w:line="240" w:lineRule="auto"/>
        <w:rPr>
          <w:ins w:id="14" w:author="Unknown"/>
          <w:rFonts w:ascii="Helvetica" w:eastAsia="Times New Roman" w:hAnsi="Helvetica" w:cs="Helvetica"/>
          <w:color w:val="737376"/>
          <w:sz w:val="16"/>
          <w:szCs w:val="16"/>
        </w:rPr>
      </w:pPr>
      <w:ins w:id="15" w:author="Unknown">
        <w:r w:rsidRPr="00B25744">
          <w:rPr>
            <w:rFonts w:ascii="Helvetica" w:eastAsia="Times New Roman" w:hAnsi="Helvetica" w:cs="Helvetica"/>
            <w:color w:val="737376"/>
            <w:sz w:val="16"/>
            <w:szCs w:val="16"/>
          </w:rPr>
          <w:t xml:space="preserve">Make sure Mail or </w:t>
        </w:r>
        <w:proofErr w:type="gramStart"/>
        <w:r w:rsidRPr="00B25744">
          <w:rPr>
            <w:rFonts w:ascii="Helvetica" w:eastAsia="Times New Roman" w:hAnsi="Helvetica" w:cs="Helvetica"/>
            <w:color w:val="737376"/>
            <w:sz w:val="16"/>
            <w:szCs w:val="16"/>
          </w:rPr>
          <w:t>Other</w:t>
        </w:r>
        <w:proofErr w:type="gramEnd"/>
        <w:r w:rsidRPr="00B25744">
          <w:rPr>
            <w:rFonts w:ascii="Helvetica" w:eastAsia="Times New Roman" w:hAnsi="Helvetica" w:cs="Helvetica"/>
            <w:color w:val="737376"/>
            <w:sz w:val="16"/>
            <w:szCs w:val="16"/>
          </w:rPr>
          <w:t xml:space="preserve"> (custom name) is selected in the </w:t>
        </w:r>
        <w:r w:rsidRPr="00B25744">
          <w:rPr>
            <w:rFonts w:ascii="Consolas" w:eastAsia="Times New Roman" w:hAnsi="Consolas" w:cs="Courier New"/>
            <w:color w:val="E83E8C"/>
            <w:sz w:val="14"/>
          </w:rPr>
          <w:t>Select app</w:t>
        </w:r>
        <w:r w:rsidRPr="00B25744">
          <w:rPr>
            <w:rFonts w:ascii="Helvetica" w:eastAsia="Times New Roman" w:hAnsi="Helvetica" w:cs="Helvetica"/>
            <w:color w:val="737376"/>
            <w:sz w:val="16"/>
            <w:szCs w:val="16"/>
          </w:rPr>
          <w:t> drop-down menu. If you selected </w:t>
        </w:r>
        <w:r w:rsidRPr="00B25744">
          <w:rPr>
            <w:rFonts w:ascii="Consolas" w:eastAsia="Times New Roman" w:hAnsi="Consolas" w:cs="Courier New"/>
            <w:color w:val="E83E8C"/>
            <w:sz w:val="14"/>
          </w:rPr>
          <w:t>Mail</w:t>
        </w:r>
        <w:r w:rsidRPr="00B25744">
          <w:rPr>
            <w:rFonts w:ascii="Helvetica" w:eastAsia="Times New Roman" w:hAnsi="Helvetica" w:cs="Helvetica"/>
            <w:color w:val="737376"/>
            <w:sz w:val="16"/>
            <w:szCs w:val="16"/>
          </w:rPr>
          <w:t>, choose a computer or device from the Select device menu. If you selected </w:t>
        </w:r>
        <w:proofErr w:type="gramStart"/>
        <w:r w:rsidRPr="00B25744">
          <w:rPr>
            <w:rFonts w:ascii="Consolas" w:eastAsia="Times New Roman" w:hAnsi="Consolas" w:cs="Courier New"/>
            <w:color w:val="E83E8C"/>
            <w:sz w:val="14"/>
          </w:rPr>
          <w:t>Other</w:t>
        </w:r>
        <w:proofErr w:type="gramEnd"/>
        <w:r w:rsidRPr="00B25744">
          <w:rPr>
            <w:rFonts w:ascii="Consolas" w:eastAsia="Times New Roman" w:hAnsi="Consolas" w:cs="Courier New"/>
            <w:color w:val="E83E8C"/>
            <w:sz w:val="14"/>
          </w:rPr>
          <w:t xml:space="preserve"> (custom name)</w:t>
        </w:r>
        <w:r w:rsidRPr="00B25744">
          <w:rPr>
            <w:rFonts w:ascii="Helvetica" w:eastAsia="Times New Roman" w:hAnsi="Helvetica" w:cs="Helvetica"/>
            <w:color w:val="737376"/>
            <w:sz w:val="16"/>
            <w:szCs w:val="16"/>
          </w:rPr>
          <w:t>, type the application name (like "Hotter").</w:t>
        </w:r>
      </w:ins>
    </w:p>
    <w:p w:rsidR="00B25744" w:rsidRPr="00B25744" w:rsidRDefault="00B25744" w:rsidP="00B25744">
      <w:pPr>
        <w:numPr>
          <w:ilvl w:val="0"/>
          <w:numId w:val="6"/>
        </w:numPr>
        <w:shd w:val="clear" w:color="auto" w:fill="FFFFFF"/>
        <w:spacing w:before="100" w:beforeAutospacing="1" w:after="100" w:afterAutospacing="1" w:line="240" w:lineRule="auto"/>
        <w:rPr>
          <w:ins w:id="16" w:author="Unknown"/>
          <w:rFonts w:ascii="Helvetica" w:eastAsia="Times New Roman" w:hAnsi="Helvetica" w:cs="Helvetica"/>
          <w:color w:val="737376"/>
          <w:sz w:val="16"/>
          <w:szCs w:val="16"/>
        </w:rPr>
      </w:pPr>
      <w:ins w:id="17" w:author="Unknown">
        <w:r w:rsidRPr="00B25744">
          <w:rPr>
            <w:rFonts w:ascii="Helvetica" w:eastAsia="Times New Roman" w:hAnsi="Helvetica" w:cs="Helvetica"/>
            <w:color w:val="737376"/>
            <w:sz w:val="16"/>
            <w:szCs w:val="16"/>
          </w:rPr>
          <w:t>Click </w:t>
        </w:r>
        <w:r w:rsidRPr="00B25744">
          <w:rPr>
            <w:rFonts w:ascii="Consolas" w:eastAsia="Times New Roman" w:hAnsi="Consolas" w:cs="Courier New"/>
            <w:color w:val="E83E8C"/>
            <w:sz w:val="14"/>
          </w:rPr>
          <w:t>Generate</w:t>
        </w:r>
        <w:r w:rsidRPr="00B25744">
          <w:rPr>
            <w:rFonts w:ascii="Helvetica" w:eastAsia="Times New Roman" w:hAnsi="Helvetica" w:cs="Helvetica"/>
            <w:color w:val="737376"/>
            <w:sz w:val="16"/>
            <w:szCs w:val="16"/>
          </w:rPr>
          <w:t>.</w:t>
        </w:r>
      </w:ins>
    </w:p>
    <w:p w:rsidR="00B25744" w:rsidRPr="00B25744" w:rsidRDefault="00B25744" w:rsidP="00B25744">
      <w:pPr>
        <w:numPr>
          <w:ilvl w:val="0"/>
          <w:numId w:val="6"/>
        </w:numPr>
        <w:shd w:val="clear" w:color="auto" w:fill="FFFFFF"/>
        <w:spacing w:before="100" w:beforeAutospacing="1" w:after="100" w:afterAutospacing="1" w:line="240" w:lineRule="auto"/>
        <w:rPr>
          <w:ins w:id="18" w:author="Unknown"/>
          <w:rFonts w:ascii="Helvetica" w:eastAsia="Times New Roman" w:hAnsi="Helvetica" w:cs="Helvetica"/>
          <w:color w:val="737376"/>
          <w:sz w:val="16"/>
          <w:szCs w:val="16"/>
        </w:rPr>
      </w:pPr>
      <w:ins w:id="19" w:author="Unknown">
        <w:r w:rsidRPr="00B25744">
          <w:rPr>
            <w:rFonts w:ascii="Helvetica" w:eastAsia="Times New Roman" w:hAnsi="Helvetica" w:cs="Helvetica"/>
            <w:color w:val="737376"/>
            <w:sz w:val="16"/>
            <w:szCs w:val="16"/>
          </w:rPr>
          <w:t>Use the generated password which is being displayed BOTH IN IMAP and SMTP section in your email account settings in Hotter.</w:t>
        </w:r>
      </w:ins>
    </w:p>
    <w:p w:rsidR="00B25744" w:rsidRDefault="00B25744" w:rsidP="00B25744">
      <w:pPr>
        <w:pStyle w:val="ListParagraph"/>
      </w:pPr>
    </w:p>
    <w:p w:rsidR="00807D91" w:rsidRDefault="00807D91" w:rsidP="00B25744">
      <w:pPr>
        <w:pStyle w:val="ListParagraph"/>
        <w:pBdr>
          <w:bottom w:val="double" w:sz="6" w:space="1" w:color="auto"/>
        </w:pBdr>
      </w:pPr>
    </w:p>
    <w:p w:rsidR="00807D91" w:rsidRDefault="00807D91" w:rsidP="00B25744">
      <w:pPr>
        <w:pStyle w:val="ListParagraph"/>
      </w:pPr>
    </w:p>
    <w:p w:rsidR="00807D91" w:rsidRDefault="00807D91" w:rsidP="00807D91">
      <w:pPr>
        <w:pStyle w:val="ListParagraph"/>
        <w:rPr>
          <w:sz w:val="36"/>
          <w:szCs w:val="36"/>
        </w:rPr>
      </w:pPr>
    </w:p>
    <w:p w:rsidR="00807D91" w:rsidRDefault="00807D91" w:rsidP="00807D91">
      <w:pPr>
        <w:pStyle w:val="ListParagraph"/>
        <w:rPr>
          <w:sz w:val="36"/>
          <w:szCs w:val="36"/>
        </w:rPr>
      </w:pPr>
    </w:p>
    <w:p w:rsidR="00B25744" w:rsidRPr="00807D91" w:rsidRDefault="00807D91" w:rsidP="00807D91">
      <w:pPr>
        <w:pStyle w:val="ListParagraph"/>
        <w:rPr>
          <w:sz w:val="36"/>
          <w:szCs w:val="36"/>
        </w:rPr>
      </w:pPr>
      <w:r w:rsidRPr="00807D91">
        <w:rPr>
          <w:sz w:val="36"/>
          <w:szCs w:val="36"/>
        </w:rPr>
        <w:t xml:space="preserve">Step 6: final step if you are using 2 step authentication collect your app </w:t>
      </w:r>
      <w:proofErr w:type="gramStart"/>
      <w:r w:rsidRPr="00807D91">
        <w:rPr>
          <w:sz w:val="36"/>
          <w:szCs w:val="36"/>
        </w:rPr>
        <w:t>password  from</w:t>
      </w:r>
      <w:proofErr w:type="gramEnd"/>
      <w:r w:rsidRPr="00807D91">
        <w:rPr>
          <w:sz w:val="36"/>
          <w:szCs w:val="36"/>
        </w:rPr>
        <w:t xml:space="preserve"> </w:t>
      </w:r>
      <w:proofErr w:type="spellStart"/>
      <w:r w:rsidRPr="00807D91">
        <w:rPr>
          <w:sz w:val="36"/>
          <w:szCs w:val="36"/>
        </w:rPr>
        <w:t>gmail</w:t>
      </w:r>
      <w:proofErr w:type="spellEnd"/>
      <w:r w:rsidRPr="00807D91">
        <w:rPr>
          <w:sz w:val="36"/>
          <w:szCs w:val="36"/>
        </w:rPr>
        <w:t xml:space="preserve"> .enter in </w:t>
      </w:r>
      <w:proofErr w:type="spellStart"/>
      <w:r w:rsidRPr="00807D91">
        <w:rPr>
          <w:sz w:val="36"/>
          <w:szCs w:val="36"/>
        </w:rPr>
        <w:t>env</w:t>
      </w:r>
      <w:proofErr w:type="spellEnd"/>
      <w:r w:rsidRPr="00807D91">
        <w:rPr>
          <w:sz w:val="36"/>
          <w:szCs w:val="36"/>
        </w:rPr>
        <w:t xml:space="preserve"> file ..</w:t>
      </w:r>
    </w:p>
    <w:p w:rsidR="00807D91" w:rsidRPr="00807D91" w:rsidRDefault="00807D91" w:rsidP="00807D91">
      <w:pPr>
        <w:pStyle w:val="ListParagraph"/>
        <w:rPr>
          <w:sz w:val="36"/>
          <w:szCs w:val="36"/>
        </w:rPr>
      </w:pPr>
      <w:proofErr w:type="gramStart"/>
      <w:r w:rsidRPr="00807D91">
        <w:rPr>
          <w:sz w:val="36"/>
          <w:szCs w:val="36"/>
        </w:rPr>
        <w:t>Note :</w:t>
      </w:r>
      <w:proofErr w:type="gramEnd"/>
      <w:r w:rsidRPr="00807D91">
        <w:rPr>
          <w:sz w:val="36"/>
          <w:szCs w:val="36"/>
        </w:rPr>
        <w:t xml:space="preserve"> do not confuse app password is different rather than </w:t>
      </w:r>
      <w:proofErr w:type="spellStart"/>
      <w:r w:rsidRPr="00807D91">
        <w:rPr>
          <w:sz w:val="36"/>
          <w:szCs w:val="36"/>
        </w:rPr>
        <w:t>gmail</w:t>
      </w:r>
      <w:proofErr w:type="spellEnd"/>
      <w:r w:rsidRPr="00807D91">
        <w:rPr>
          <w:sz w:val="36"/>
          <w:szCs w:val="36"/>
        </w:rPr>
        <w:t xml:space="preserve"> default account </w:t>
      </w:r>
      <w:proofErr w:type="spellStart"/>
      <w:r w:rsidRPr="00807D91">
        <w:rPr>
          <w:sz w:val="36"/>
          <w:szCs w:val="36"/>
        </w:rPr>
        <w:t>its</w:t>
      </w:r>
      <w:proofErr w:type="spellEnd"/>
      <w:r w:rsidRPr="00807D91">
        <w:rPr>
          <w:sz w:val="36"/>
          <w:szCs w:val="36"/>
        </w:rPr>
        <w:t xml:space="preserve"> for third party access security provided from </w:t>
      </w:r>
      <w:proofErr w:type="spellStart"/>
      <w:r w:rsidRPr="00807D91">
        <w:rPr>
          <w:sz w:val="36"/>
          <w:szCs w:val="36"/>
        </w:rPr>
        <w:t>gmail</w:t>
      </w:r>
      <w:proofErr w:type="spellEnd"/>
      <w:r w:rsidRPr="00807D91">
        <w:rPr>
          <w:sz w:val="36"/>
          <w:szCs w:val="36"/>
        </w:rPr>
        <w:t xml:space="preserve"> .</w:t>
      </w:r>
    </w:p>
    <w:p w:rsidR="00807D91" w:rsidRDefault="00807D91" w:rsidP="00807D91">
      <w:pPr>
        <w:pStyle w:val="ListParagraph"/>
      </w:pPr>
    </w:p>
    <w:p w:rsidR="00807D91" w:rsidRDefault="00807D91" w:rsidP="00807D91">
      <w:pPr>
        <w:pStyle w:val="ListParagraph"/>
      </w:pPr>
    </w:p>
    <w:p w:rsidR="00807D91" w:rsidRDefault="00807D91" w:rsidP="00807D91">
      <w:pPr>
        <w:pStyle w:val="ListParagraph"/>
        <w:rPr>
          <w:sz w:val="48"/>
          <w:szCs w:val="48"/>
        </w:rPr>
      </w:pPr>
      <w:r w:rsidRPr="00807D91">
        <w:rPr>
          <w:sz w:val="48"/>
          <w:szCs w:val="48"/>
        </w:rPr>
        <w:lastRenderedPageBreak/>
        <w:t xml:space="preserve">Finally </w:t>
      </w:r>
      <w:proofErr w:type="spellStart"/>
      <w:r w:rsidRPr="00807D91">
        <w:rPr>
          <w:sz w:val="48"/>
          <w:szCs w:val="48"/>
        </w:rPr>
        <w:t>gmail</w:t>
      </w:r>
      <w:proofErr w:type="spellEnd"/>
      <w:r w:rsidRPr="00807D91">
        <w:rPr>
          <w:sz w:val="48"/>
          <w:szCs w:val="48"/>
        </w:rPr>
        <w:t xml:space="preserve"> has been configured with </w:t>
      </w:r>
      <w:proofErr w:type="spellStart"/>
      <w:r w:rsidRPr="00807D91">
        <w:rPr>
          <w:sz w:val="48"/>
          <w:szCs w:val="48"/>
        </w:rPr>
        <w:t>laravel</w:t>
      </w:r>
      <w:proofErr w:type="spellEnd"/>
      <w:r w:rsidRPr="00807D91">
        <w:rPr>
          <w:sz w:val="48"/>
          <w:szCs w:val="48"/>
        </w:rPr>
        <w:t xml:space="preserve"> 8.</w:t>
      </w:r>
    </w:p>
    <w:p w:rsidR="00807D91" w:rsidRDefault="00807D91" w:rsidP="00807D91">
      <w:pPr>
        <w:pStyle w:val="ListParagraph"/>
        <w:rPr>
          <w:sz w:val="48"/>
          <w:szCs w:val="48"/>
        </w:rPr>
      </w:pPr>
    </w:p>
    <w:p w:rsidR="00807D91" w:rsidRDefault="00807D91" w:rsidP="00807D91">
      <w:pPr>
        <w:pStyle w:val="ListParagraph"/>
        <w:rPr>
          <w:sz w:val="48"/>
          <w:szCs w:val="48"/>
        </w:rPr>
      </w:pPr>
      <w:r>
        <w:rPr>
          <w:noProof/>
          <w:sz w:val="48"/>
          <w:szCs w:val="48"/>
        </w:rPr>
        <w:drawing>
          <wp:inline distT="0" distB="0" distL="0" distR="0">
            <wp:extent cx="5943600" cy="310974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43600" cy="3109743"/>
                    </a:xfrm>
                    <a:prstGeom prst="rect">
                      <a:avLst/>
                    </a:prstGeom>
                    <a:noFill/>
                    <a:ln w="9525">
                      <a:noFill/>
                      <a:miter lim="800000"/>
                      <a:headEnd/>
                      <a:tailEnd/>
                    </a:ln>
                  </pic:spPr>
                </pic:pic>
              </a:graphicData>
            </a:graphic>
          </wp:inline>
        </w:drawing>
      </w:r>
    </w:p>
    <w:p w:rsidR="00807D91" w:rsidRDefault="00807D91" w:rsidP="00807D91">
      <w:pPr>
        <w:pStyle w:val="ListParagraph"/>
        <w:pBdr>
          <w:bottom w:val="double" w:sz="6" w:space="1" w:color="auto"/>
        </w:pBdr>
        <w:rPr>
          <w:sz w:val="48"/>
          <w:szCs w:val="48"/>
        </w:rPr>
      </w:pPr>
    </w:p>
    <w:p w:rsidR="00807D91" w:rsidRPr="00807D91" w:rsidRDefault="00807D91" w:rsidP="00807D91">
      <w:pPr>
        <w:pStyle w:val="ListParagraph"/>
        <w:rPr>
          <w:sz w:val="48"/>
          <w:szCs w:val="48"/>
        </w:rPr>
      </w:pPr>
    </w:p>
    <w:p w:rsidR="00807D91" w:rsidRDefault="00807D91" w:rsidP="00807D91">
      <w:pPr>
        <w:pStyle w:val="ListParagraph"/>
      </w:pPr>
    </w:p>
    <w:p w:rsidR="00807D91" w:rsidRDefault="00807D91" w:rsidP="00807D91">
      <w:pPr>
        <w:pStyle w:val="ListParagraph"/>
      </w:pPr>
    </w:p>
    <w:p w:rsidR="00807D91" w:rsidRDefault="00807D91" w:rsidP="00807D91">
      <w:pPr>
        <w:pStyle w:val="ListParagraph"/>
      </w:pPr>
    </w:p>
    <w:p w:rsidR="00807D91" w:rsidRDefault="00807D91" w:rsidP="00807D91">
      <w:pPr>
        <w:pStyle w:val="ListParagraph"/>
      </w:pPr>
    </w:p>
    <w:p w:rsidR="00807D91" w:rsidRDefault="00807D91" w:rsidP="00807D91">
      <w:pPr>
        <w:pStyle w:val="ListParagraph"/>
      </w:pPr>
    </w:p>
    <w:p w:rsidR="00807D91" w:rsidRDefault="00807D91" w:rsidP="00807D91">
      <w:pPr>
        <w:pStyle w:val="ListParagraph"/>
      </w:pPr>
    </w:p>
    <w:sectPr w:rsidR="00807D91" w:rsidSect="000E3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A88"/>
    <w:multiLevelType w:val="multilevel"/>
    <w:tmpl w:val="B51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625C2"/>
    <w:multiLevelType w:val="multilevel"/>
    <w:tmpl w:val="987E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55E0B"/>
    <w:multiLevelType w:val="multilevel"/>
    <w:tmpl w:val="3DC0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33D8D"/>
    <w:multiLevelType w:val="hybridMultilevel"/>
    <w:tmpl w:val="0EA8A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4278A"/>
    <w:multiLevelType w:val="hybridMultilevel"/>
    <w:tmpl w:val="6BA6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2367C"/>
    <w:multiLevelType w:val="multilevel"/>
    <w:tmpl w:val="DF0C5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5744"/>
    <w:rsid w:val="000E3871"/>
    <w:rsid w:val="00807D91"/>
    <w:rsid w:val="00B25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871"/>
  </w:style>
  <w:style w:type="paragraph" w:styleId="Heading1">
    <w:name w:val="heading 1"/>
    <w:basedOn w:val="Normal"/>
    <w:link w:val="Heading1Char"/>
    <w:uiPriority w:val="9"/>
    <w:qFormat/>
    <w:rsid w:val="00B25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5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5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44"/>
    <w:pPr>
      <w:ind w:left="720"/>
      <w:contextualSpacing/>
    </w:pPr>
  </w:style>
  <w:style w:type="paragraph" w:styleId="BalloonText">
    <w:name w:val="Balloon Text"/>
    <w:basedOn w:val="Normal"/>
    <w:link w:val="BalloonTextChar"/>
    <w:uiPriority w:val="99"/>
    <w:semiHidden/>
    <w:unhideWhenUsed/>
    <w:rsid w:val="00B25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44"/>
    <w:rPr>
      <w:rFonts w:ascii="Tahoma" w:hAnsi="Tahoma" w:cs="Tahoma"/>
      <w:sz w:val="16"/>
      <w:szCs w:val="16"/>
    </w:rPr>
  </w:style>
  <w:style w:type="character" w:customStyle="1" w:styleId="Heading1Char">
    <w:name w:val="Heading 1 Char"/>
    <w:basedOn w:val="DefaultParagraphFont"/>
    <w:link w:val="Heading1"/>
    <w:uiPriority w:val="9"/>
    <w:rsid w:val="00B25744"/>
    <w:rPr>
      <w:rFonts w:ascii="Times New Roman" w:eastAsia="Times New Roman" w:hAnsi="Times New Roman" w:cs="Times New Roman"/>
      <w:b/>
      <w:bCs/>
      <w:kern w:val="36"/>
      <w:sz w:val="48"/>
      <w:szCs w:val="48"/>
    </w:rPr>
  </w:style>
  <w:style w:type="paragraph" w:customStyle="1" w:styleId="hot-docs-p">
    <w:name w:val="hot-docs-p"/>
    <w:basedOn w:val="Normal"/>
    <w:rsid w:val="00B25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744"/>
    <w:rPr>
      <w:color w:val="0000FF"/>
      <w:u w:val="single"/>
    </w:rPr>
  </w:style>
  <w:style w:type="character" w:styleId="HTMLCode">
    <w:name w:val="HTML Code"/>
    <w:basedOn w:val="DefaultParagraphFont"/>
    <w:uiPriority w:val="99"/>
    <w:semiHidden/>
    <w:unhideWhenUsed/>
    <w:rsid w:val="00B2574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25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574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25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744"/>
    <w:rPr>
      <w:b/>
      <w:bCs/>
    </w:rPr>
  </w:style>
  <w:style w:type="paragraph" w:customStyle="1" w:styleId="hot-docs-inshort">
    <w:name w:val="hot-docs-inshort"/>
    <w:basedOn w:val="Normal"/>
    <w:rsid w:val="00B25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4373937">
      <w:bodyDiv w:val="1"/>
      <w:marLeft w:val="0"/>
      <w:marRight w:val="0"/>
      <w:marTop w:val="0"/>
      <w:marBottom w:val="0"/>
      <w:divBdr>
        <w:top w:val="none" w:sz="0" w:space="0" w:color="auto"/>
        <w:left w:val="none" w:sz="0" w:space="0" w:color="auto"/>
        <w:bottom w:val="none" w:sz="0" w:space="0" w:color="auto"/>
        <w:right w:val="none" w:sz="0" w:space="0" w:color="auto"/>
      </w:divBdr>
    </w:div>
    <w:div w:id="620114490">
      <w:bodyDiv w:val="1"/>
      <w:marLeft w:val="0"/>
      <w:marRight w:val="0"/>
      <w:marTop w:val="0"/>
      <w:marBottom w:val="0"/>
      <w:divBdr>
        <w:top w:val="none" w:sz="0" w:space="0" w:color="auto"/>
        <w:left w:val="none" w:sz="0" w:space="0" w:color="auto"/>
        <w:bottom w:val="none" w:sz="0" w:space="0" w:color="auto"/>
        <w:right w:val="none" w:sz="0" w:space="0" w:color="auto"/>
      </w:divBdr>
    </w:div>
    <w:div w:id="655963378">
      <w:bodyDiv w:val="1"/>
      <w:marLeft w:val="0"/>
      <w:marRight w:val="0"/>
      <w:marTop w:val="0"/>
      <w:marBottom w:val="0"/>
      <w:divBdr>
        <w:top w:val="none" w:sz="0" w:space="0" w:color="auto"/>
        <w:left w:val="none" w:sz="0" w:space="0" w:color="auto"/>
        <w:bottom w:val="none" w:sz="0" w:space="0" w:color="auto"/>
        <w:right w:val="none" w:sz="0" w:space="0" w:color="auto"/>
      </w:divBdr>
    </w:div>
    <w:div w:id="1098328640">
      <w:bodyDiv w:val="1"/>
      <w:marLeft w:val="0"/>
      <w:marRight w:val="0"/>
      <w:marTop w:val="0"/>
      <w:marBottom w:val="0"/>
      <w:divBdr>
        <w:top w:val="none" w:sz="0" w:space="0" w:color="auto"/>
        <w:left w:val="none" w:sz="0" w:space="0" w:color="auto"/>
        <w:bottom w:val="none" w:sz="0" w:space="0" w:color="auto"/>
        <w:right w:val="none" w:sz="0" w:space="0" w:color="auto"/>
      </w:divBdr>
      <w:divsChild>
        <w:div w:id="1007291518">
          <w:marLeft w:val="0"/>
          <w:marRight w:val="0"/>
          <w:marTop w:val="0"/>
          <w:marBottom w:val="0"/>
          <w:divBdr>
            <w:top w:val="none" w:sz="0" w:space="0" w:color="auto"/>
            <w:left w:val="none" w:sz="0" w:space="0" w:color="auto"/>
            <w:bottom w:val="none" w:sz="0" w:space="0" w:color="auto"/>
            <w:right w:val="none" w:sz="0" w:space="0" w:color="auto"/>
          </w:divBdr>
          <w:divsChild>
            <w:div w:id="9718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googl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dmin.goog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il.google.com/" TargetMode="External"/><Relationship Id="rId4" Type="http://schemas.openxmlformats.org/officeDocument/2006/relationships/webSettings" Target="webSettings.xml"/><Relationship Id="rId9" Type="http://schemas.openxmlformats.org/officeDocument/2006/relationships/hyperlink" Target="https://support.google.com/mail/answer/71048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EMPERROR AMIT</dc:creator>
  <cp:lastModifiedBy>EMPERROR AMIT</cp:lastModifiedBy>
  <cp:revision>2</cp:revision>
  <dcterms:created xsi:type="dcterms:W3CDTF">2021-03-21T16:06:00Z</dcterms:created>
  <dcterms:modified xsi:type="dcterms:W3CDTF">2021-03-21T16:23:00Z</dcterms:modified>
</cp:coreProperties>
</file>